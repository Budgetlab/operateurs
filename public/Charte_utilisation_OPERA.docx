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DBRetraitcorpsdetexte"/>
        <w:rPr>
          <w:rFonts w:ascii="Marianne" w:hAnsi="Marianne"/>
          <w:sz w:val="20"/>
          <w:szCs w:val="20"/>
        </w:rPr>
      </w:pPr>
    </w:p>
    <w:p>
      <w:pPr>
        <w:pStyle w:val="DBRetraitcorpsdetexte"/>
        <w:rPr>
          <w:rFonts w:ascii="Marianne" w:hAnsi="Marianne"/>
          <w:sz w:val="20"/>
          <w:szCs w:val="20"/>
        </w:rPr>
      </w:pPr>
    </w:p>
    <w:p>
      <w:pPr>
        <w:pStyle w:val="DBRetraitcorpsdetexte"/>
        <w:rPr>
          <w:rFonts w:ascii="Marianne" w:hAnsi="Marianne"/>
          <w:sz w:val="20"/>
          <w:szCs w:val="20"/>
        </w:rPr>
      </w:pPr>
    </w:p>
    <w:p>
      <w:pPr>
        <w:pStyle w:val="DBRetraitcorpsdetexte"/>
        <w:rPr>
          <w:rFonts w:ascii="Marianne" w:hAnsi="Marianne"/>
          <w:sz w:val="20"/>
          <w:szCs w:val="20"/>
        </w:rPr>
      </w:pPr>
    </w:p>
    <w:p>
      <w:pPr>
        <w:rPr>
          <w:rFonts w:ascii="Marianne" w:hAnsi="Marianne"/>
          <w:color w:val="000091"/>
          <w:sz w:val="32"/>
          <w:szCs w:val="32"/>
        </w:rPr>
      </w:pPr>
      <w:r>
        <w:rPr>
          <w:rFonts w:ascii="Marianne" w:hAnsi="Marianne"/>
          <w:color w:val="000091"/>
          <w:sz w:val="32"/>
          <w:szCs w:val="32"/>
        </w:rPr>
        <w:t>Charte d’utilisation d’</w:t>
      </w:r>
      <w:r>
        <w:rPr>
          <w:rFonts w:ascii="Marianne" w:hAnsi="Marianne"/>
          <w:b/>
          <w:bCs/>
          <w:color w:val="000091"/>
          <w:sz w:val="32"/>
          <w:szCs w:val="32"/>
        </w:rPr>
        <w:t>OPERA</w:t>
      </w:r>
      <w:r>
        <w:rPr>
          <w:rFonts w:ascii="Marianne" w:hAnsi="Marianne"/>
          <w:color w:val="000091"/>
          <w:sz w:val="32"/>
          <w:szCs w:val="32"/>
        </w:rPr>
        <w:t xml:space="preserve"> </w:t>
      </w:r>
    </w:p>
    <w:p>
      <w:pPr>
        <w:rPr>
          <w:rFonts w:ascii="Marianne" w:hAnsi="Marianne"/>
          <w:color w:val="000091"/>
          <w:sz w:val="32"/>
          <w:szCs w:val="32"/>
        </w:rPr>
      </w:pPr>
      <w:r>
        <w:rPr>
          <w:rFonts w:ascii="Marianne" w:hAnsi="Marianne"/>
          <w:color w:val="000091"/>
          <w:sz w:val="32"/>
          <w:szCs w:val="32"/>
        </w:rPr>
        <w:t>(</w:t>
      </w:r>
      <w:r>
        <w:rPr>
          <w:rFonts w:ascii="Marianne" w:hAnsi="Marianne"/>
          <w:b/>
          <w:bCs/>
          <w:color w:val="000091"/>
          <w:sz w:val="32"/>
          <w:szCs w:val="32"/>
        </w:rPr>
        <w:t>O</w:t>
      </w:r>
      <w:r>
        <w:rPr>
          <w:rFonts w:ascii="Marianne" w:hAnsi="Marianne"/>
          <w:color w:val="000091"/>
          <w:sz w:val="32"/>
          <w:szCs w:val="32"/>
        </w:rPr>
        <w:t xml:space="preserve">rganismes </w:t>
      </w:r>
      <w:r>
        <w:rPr>
          <w:rFonts w:ascii="Marianne" w:hAnsi="Marianne"/>
          <w:b/>
          <w:bCs/>
          <w:color w:val="000091"/>
          <w:sz w:val="32"/>
          <w:szCs w:val="32"/>
        </w:rPr>
        <w:t>P</w:t>
      </w:r>
      <w:r>
        <w:rPr>
          <w:rFonts w:ascii="Marianne" w:hAnsi="Marianne"/>
          <w:color w:val="000091"/>
          <w:sz w:val="32"/>
          <w:szCs w:val="32"/>
        </w:rPr>
        <w:t>ublics de l’</w:t>
      </w:r>
      <w:r>
        <w:rPr>
          <w:rFonts w:ascii="Marianne" w:hAnsi="Marianne"/>
          <w:b/>
          <w:bCs/>
          <w:color w:val="000091"/>
          <w:sz w:val="32"/>
          <w:szCs w:val="32"/>
        </w:rPr>
        <w:t>E</w:t>
      </w:r>
      <w:r>
        <w:rPr>
          <w:rFonts w:ascii="Marianne" w:hAnsi="Marianne"/>
          <w:color w:val="000091"/>
          <w:sz w:val="32"/>
          <w:szCs w:val="32"/>
        </w:rPr>
        <w:t xml:space="preserve">tat, </w:t>
      </w:r>
      <w:r>
        <w:rPr>
          <w:rFonts w:ascii="Marianne" w:hAnsi="Marianne"/>
          <w:b/>
          <w:bCs/>
          <w:color w:val="000091"/>
          <w:sz w:val="32"/>
          <w:szCs w:val="32"/>
        </w:rPr>
        <w:t>R</w:t>
      </w:r>
      <w:r>
        <w:rPr>
          <w:rFonts w:ascii="Marianne" w:hAnsi="Marianne"/>
          <w:color w:val="000091"/>
          <w:sz w:val="32"/>
          <w:szCs w:val="32"/>
        </w:rPr>
        <w:t xml:space="preserve">estitution et </w:t>
      </w:r>
      <w:r>
        <w:rPr>
          <w:rFonts w:ascii="Marianne" w:hAnsi="Marianne"/>
          <w:b/>
          <w:bCs/>
          <w:color w:val="000091"/>
          <w:sz w:val="32"/>
          <w:szCs w:val="32"/>
        </w:rPr>
        <w:t>A</w:t>
      </w:r>
      <w:r>
        <w:rPr>
          <w:rFonts w:ascii="Marianne" w:hAnsi="Marianne"/>
          <w:color w:val="000091"/>
          <w:sz w:val="32"/>
          <w:szCs w:val="32"/>
        </w:rPr>
        <w:t>nalyse)</w:t>
      </w:r>
    </w:p>
    <w:p>
      <w:pPr>
        <w:pStyle w:val="DBRetraitcorpsdetexte"/>
        <w:rPr>
          <w:rFonts w:ascii="Marianne" w:hAnsi="Marianne"/>
          <w:sz w:val="20"/>
          <w:szCs w:val="20"/>
        </w:rPr>
      </w:pPr>
    </w:p>
    <w:p>
      <w:pPr>
        <w:pStyle w:val="DBRetraitcorpsdetexte"/>
        <w:rPr>
          <w:rFonts w:ascii="Marianne" w:hAnsi="Marianne"/>
          <w:sz w:val="20"/>
          <w:szCs w:val="20"/>
        </w:rPr>
      </w:pPr>
    </w:p>
    <w:p>
      <w:pPr>
        <w:pStyle w:val="DBRetraitcorpsdetexte"/>
        <w:rPr>
          <w:rFonts w:ascii="Marianne" w:hAnsi="Marianne"/>
          <w:sz w:val="20"/>
          <w:szCs w:val="20"/>
        </w:rPr>
      </w:pPr>
    </w:p>
    <w:p>
      <w:pPr>
        <w:pStyle w:val="DBRetraitcorpsdetexte"/>
        <w:rPr>
          <w:rFonts w:ascii="Marianne" w:hAnsi="Marianne"/>
          <w:sz w:val="20"/>
          <w:szCs w:val="20"/>
        </w:rPr>
      </w:pPr>
    </w:p>
    <w:p>
      <w:pPr>
        <w:pStyle w:val="DBRetraitcorpsdetexte"/>
        <w:rPr>
          <w:rFonts w:ascii="Marianne" w:hAnsi="Marianne"/>
          <w:sz w:val="20"/>
          <w:szCs w:val="20"/>
        </w:rPr>
      </w:pPr>
    </w:p>
    <w:p>
      <w:pPr>
        <w:pStyle w:val="DBRetraitcorpsdetexte"/>
        <w:rPr>
          <w:rFonts w:ascii="Marianne" w:hAnsi="Marianne"/>
          <w:sz w:val="20"/>
          <w:szCs w:val="20"/>
        </w:rPr>
      </w:pPr>
    </w:p>
    <w:p>
      <w:pPr>
        <w:pStyle w:val="DBRetraitcorpsdetexte"/>
        <w:rPr>
          <w:rFonts w:ascii="Marianne" w:hAnsi="Marianne"/>
          <w:sz w:val="20"/>
          <w:szCs w:val="20"/>
        </w:rPr>
      </w:pPr>
    </w:p>
    <w:p>
      <w:pPr>
        <w:pStyle w:val="DBRetraitcorpsdetexte"/>
        <w:rPr>
          <w:rFonts w:ascii="Marianne" w:hAnsi="Marianne"/>
          <w:sz w:val="20"/>
          <w:szCs w:val="20"/>
        </w:rPr>
      </w:pPr>
    </w:p>
    <w:p>
      <w:pPr>
        <w:pStyle w:val="DBRetraitcorpsdetexte"/>
        <w:rPr>
          <w:rFonts w:ascii="Marianne" w:hAnsi="Marianne"/>
          <w:sz w:val="20"/>
          <w:szCs w:val="20"/>
        </w:rPr>
      </w:pPr>
    </w:p>
    <w:p>
      <w:pPr>
        <w:pStyle w:val="DBRetraitcorpsdetexte"/>
        <w:rPr>
          <w:rFonts w:ascii="Marianne" w:hAnsi="Marianne"/>
          <w:sz w:val="20"/>
          <w:szCs w:val="20"/>
        </w:rPr>
      </w:pPr>
    </w:p>
    <w:p>
      <w:pPr>
        <w:pStyle w:val="DBRetraitcorpsdetexte"/>
        <w:rPr>
          <w:rFonts w:ascii="Marianne" w:hAnsi="Marianne"/>
          <w:sz w:val="20"/>
          <w:szCs w:val="20"/>
        </w:rPr>
      </w:pPr>
    </w:p>
    <w:p>
      <w:pPr>
        <w:pStyle w:val="DBRetraitcorpsdetexte"/>
        <w:rPr>
          <w:rFonts w:ascii="Marianne" w:hAnsi="Marianne"/>
          <w:sz w:val="20"/>
          <w:szCs w:val="20"/>
        </w:rPr>
      </w:pPr>
    </w:p>
    <w:p>
      <w:pPr>
        <w:pStyle w:val="DBRetraitcorpsdetexte"/>
        <w:rPr>
          <w:rFonts w:ascii="Marianne" w:hAnsi="Marianne"/>
          <w:sz w:val="20"/>
          <w:szCs w:val="20"/>
        </w:rPr>
      </w:pPr>
    </w:p>
    <w:p>
      <w:pPr>
        <w:pStyle w:val="DBRetraitcorpsdetexte"/>
        <w:rPr>
          <w:rFonts w:ascii="Marianne" w:hAnsi="Marianne"/>
          <w:sz w:val="20"/>
          <w:szCs w:val="20"/>
        </w:rPr>
      </w:pPr>
    </w:p>
    <w:tbl>
      <w:tblPr>
        <w:tblStyle w:val="Grilledutableau"/>
        <w:tblW w:w="9209" w:type="dxa"/>
        <w:jc w:val="center"/>
        <w:tblLook w:val="04A0" w:firstRow="1" w:lastRow="0" w:firstColumn="1" w:lastColumn="0" w:noHBand="0" w:noVBand="1"/>
      </w:tblPr>
      <w:tblGrid>
        <w:gridCol w:w="5807"/>
        <w:gridCol w:w="3402"/>
      </w:tblGrid>
      <w:tr>
        <w:trPr>
          <w:jc w:val="center"/>
        </w:trPr>
        <w:tc>
          <w:tcPr>
            <w:tcW w:w="9209" w:type="dxa"/>
            <w:gridSpan w:val="2"/>
          </w:tcPr>
          <w:p>
            <w:pPr>
              <w:jc w:val="both"/>
              <w:rPr>
                <w:rFonts w:ascii="Marianne" w:hAnsi="Marianne"/>
                <w:sz w:val="20"/>
                <w:szCs w:val="20"/>
              </w:rPr>
            </w:pPr>
            <w:r>
              <w:rPr>
                <w:rFonts w:ascii="Marianne" w:hAnsi="Marianne"/>
                <w:sz w:val="20"/>
                <w:szCs w:val="20"/>
              </w:rPr>
              <w:t>Version</w:t>
            </w:r>
          </w:p>
        </w:tc>
      </w:tr>
      <w:tr>
        <w:trPr>
          <w:jc w:val="center"/>
        </w:trPr>
        <w:tc>
          <w:tcPr>
            <w:tcW w:w="9209" w:type="dxa"/>
            <w:gridSpan w:val="2"/>
            <w:shd w:val="clear" w:color="auto" w:fill="A5A5A5" w:themeFill="accent3"/>
          </w:tcPr>
          <w:p>
            <w:pPr>
              <w:jc w:val="both"/>
              <w:rPr>
                <w:rFonts w:ascii="Marianne" w:hAnsi="Marianne"/>
                <w:b/>
                <w:bCs/>
                <w:sz w:val="20"/>
                <w:szCs w:val="20"/>
              </w:rPr>
            </w:pPr>
            <w:r>
              <w:rPr>
                <w:rFonts w:ascii="Marianne" w:hAnsi="Marianne"/>
                <w:b/>
                <w:bCs/>
                <w:sz w:val="20"/>
                <w:szCs w:val="20"/>
              </w:rPr>
              <w:t>2024-12-03</w:t>
            </w:r>
          </w:p>
        </w:tc>
      </w:tr>
      <w:tr>
        <w:trPr>
          <w:jc w:val="center"/>
        </w:trPr>
        <w:tc>
          <w:tcPr>
            <w:tcW w:w="9209" w:type="dxa"/>
            <w:gridSpan w:val="2"/>
          </w:tcPr>
          <w:p>
            <w:pPr>
              <w:jc w:val="both"/>
              <w:rPr>
                <w:rFonts w:ascii="Marianne" w:hAnsi="Marianne"/>
                <w:i/>
                <w:iCs/>
                <w:sz w:val="20"/>
                <w:szCs w:val="20"/>
              </w:rPr>
            </w:pPr>
          </w:p>
        </w:tc>
      </w:tr>
      <w:tr>
        <w:trPr>
          <w:jc w:val="center"/>
        </w:trPr>
        <w:tc>
          <w:tcPr>
            <w:tcW w:w="5807" w:type="dxa"/>
            <w:shd w:val="clear" w:color="auto" w:fill="000091"/>
          </w:tcPr>
          <w:p>
            <w:pPr>
              <w:jc w:val="both"/>
              <w:rPr>
                <w:rFonts w:ascii="Marianne" w:hAnsi="Marianne"/>
                <w:sz w:val="20"/>
                <w:szCs w:val="20"/>
              </w:rPr>
            </w:pPr>
            <w:bookmarkStart w:id="0" w:name="_Hlk124520973"/>
            <w:bookmarkStart w:id="1" w:name="_Hlk124520989"/>
            <w:bookmarkStart w:id="2" w:name="_Hlk124521088"/>
            <w:r>
              <w:rPr>
                <w:rFonts w:ascii="Marianne" w:hAnsi="Marianne"/>
                <w:sz w:val="20"/>
                <w:szCs w:val="20"/>
              </w:rPr>
              <w:t>Rédacteur</w:t>
            </w:r>
          </w:p>
        </w:tc>
        <w:tc>
          <w:tcPr>
            <w:tcW w:w="3402" w:type="dxa"/>
            <w:shd w:val="clear" w:color="auto" w:fill="000091"/>
          </w:tcPr>
          <w:p>
            <w:pPr>
              <w:jc w:val="both"/>
              <w:rPr>
                <w:rFonts w:ascii="Marianne" w:hAnsi="Marianne"/>
                <w:sz w:val="20"/>
                <w:szCs w:val="20"/>
              </w:rPr>
            </w:pPr>
            <w:r>
              <w:rPr>
                <w:rFonts w:ascii="Marianne" w:hAnsi="Marianne"/>
                <w:sz w:val="20"/>
                <w:szCs w:val="20"/>
              </w:rPr>
              <w:t>Date</w:t>
            </w:r>
          </w:p>
        </w:tc>
      </w:tr>
      <w:bookmarkEnd w:id="0"/>
      <w:tr>
        <w:trPr>
          <w:jc w:val="center"/>
        </w:trPr>
        <w:tc>
          <w:tcPr>
            <w:tcW w:w="5807" w:type="dxa"/>
          </w:tcPr>
          <w:p>
            <w:pPr>
              <w:jc w:val="both"/>
              <w:rPr>
                <w:rFonts w:ascii="Marianne" w:hAnsi="Marianne"/>
                <w:sz w:val="20"/>
                <w:szCs w:val="20"/>
              </w:rPr>
            </w:pPr>
            <w:r>
              <w:rPr>
                <w:rFonts w:ascii="Marianne" w:hAnsi="Marianne"/>
                <w:sz w:val="20"/>
                <w:szCs w:val="20"/>
              </w:rPr>
              <w:t>Audrey BOU-DOISNEAU</w:t>
            </w:r>
          </w:p>
        </w:tc>
        <w:tc>
          <w:tcPr>
            <w:tcW w:w="3402" w:type="dxa"/>
          </w:tcPr>
          <w:p>
            <w:pPr>
              <w:jc w:val="both"/>
              <w:rPr>
                <w:rFonts w:ascii="Marianne" w:hAnsi="Marianne"/>
                <w:sz w:val="20"/>
                <w:szCs w:val="20"/>
              </w:rPr>
            </w:pPr>
            <w:r>
              <w:rPr>
                <w:rFonts w:ascii="Marianne" w:hAnsi="Marianne"/>
                <w:sz w:val="20"/>
                <w:szCs w:val="20"/>
              </w:rPr>
              <w:t>02 décembre 2024</w:t>
            </w:r>
          </w:p>
        </w:tc>
      </w:tr>
      <w:bookmarkEnd w:id="1"/>
      <w:tr>
        <w:trPr>
          <w:jc w:val="center"/>
        </w:trPr>
        <w:tc>
          <w:tcPr>
            <w:tcW w:w="5807" w:type="dxa"/>
            <w:shd w:val="clear" w:color="auto" w:fill="000091"/>
          </w:tcPr>
          <w:p>
            <w:pPr>
              <w:jc w:val="both"/>
              <w:rPr>
                <w:rFonts w:ascii="Marianne" w:hAnsi="Marianne"/>
                <w:sz w:val="20"/>
                <w:szCs w:val="20"/>
              </w:rPr>
            </w:pPr>
            <w:r>
              <w:rPr>
                <w:rFonts w:ascii="Marianne" w:hAnsi="Marianne"/>
                <w:sz w:val="20"/>
                <w:szCs w:val="20"/>
              </w:rPr>
              <w:t>Valideur</w:t>
            </w:r>
          </w:p>
        </w:tc>
        <w:tc>
          <w:tcPr>
            <w:tcW w:w="3402" w:type="dxa"/>
            <w:shd w:val="clear" w:color="auto" w:fill="000091"/>
          </w:tcPr>
          <w:p>
            <w:pPr>
              <w:jc w:val="both"/>
              <w:rPr>
                <w:rFonts w:ascii="Marianne" w:hAnsi="Marianne"/>
                <w:sz w:val="20"/>
                <w:szCs w:val="20"/>
              </w:rPr>
            </w:pPr>
            <w:r>
              <w:rPr>
                <w:rFonts w:ascii="Marianne" w:hAnsi="Marianne"/>
                <w:sz w:val="20"/>
                <w:szCs w:val="20"/>
              </w:rPr>
              <w:t>Date</w:t>
            </w:r>
          </w:p>
        </w:tc>
      </w:tr>
      <w:tr>
        <w:trPr>
          <w:jc w:val="center"/>
        </w:trPr>
        <w:tc>
          <w:tcPr>
            <w:tcW w:w="5807" w:type="dxa"/>
          </w:tcPr>
          <w:p>
            <w:pPr>
              <w:jc w:val="both"/>
              <w:rPr>
                <w:rFonts w:ascii="Marianne" w:hAnsi="Marianne"/>
                <w:sz w:val="20"/>
                <w:szCs w:val="20"/>
              </w:rPr>
            </w:pPr>
            <w:r>
              <w:rPr>
                <w:rFonts w:ascii="Marianne" w:hAnsi="Marianne"/>
                <w:sz w:val="20"/>
                <w:szCs w:val="20"/>
              </w:rPr>
              <w:t>Aurélie WEBER (Cheffe du bureau 2B2O DB)</w:t>
            </w:r>
          </w:p>
        </w:tc>
        <w:tc>
          <w:tcPr>
            <w:tcW w:w="3402" w:type="dxa"/>
          </w:tcPr>
          <w:p>
            <w:pPr>
              <w:jc w:val="both"/>
              <w:rPr>
                <w:rFonts w:ascii="Marianne" w:hAnsi="Marianne"/>
                <w:sz w:val="20"/>
                <w:szCs w:val="20"/>
              </w:rPr>
            </w:pPr>
            <w:r>
              <w:rPr>
                <w:rFonts w:ascii="Marianne" w:hAnsi="Marianne"/>
                <w:sz w:val="20"/>
                <w:szCs w:val="20"/>
              </w:rPr>
              <w:t>03 décembre 2024</w:t>
            </w:r>
          </w:p>
        </w:tc>
      </w:tr>
      <w:bookmarkEnd w:id="2"/>
    </w:tbl>
    <w:p>
      <w:pPr>
        <w:pStyle w:val="DBRetraitcorpsdetexte"/>
        <w:rPr>
          <w:rFonts w:ascii="Marianne" w:hAnsi="Marianne"/>
          <w:sz w:val="20"/>
          <w:szCs w:val="20"/>
        </w:rPr>
      </w:pPr>
    </w:p>
    <w:p>
      <w:pPr>
        <w:rPr>
          <w:rFonts w:ascii="Marianne" w:hAnsi="Marianne"/>
          <w:sz w:val="20"/>
          <w:szCs w:val="20"/>
        </w:rPr>
      </w:pPr>
      <w:r>
        <w:rPr>
          <w:rFonts w:ascii="Marianne" w:hAnsi="Marianne"/>
          <w:sz w:val="20"/>
          <w:szCs w:val="20"/>
        </w:rPr>
        <w:br w:type="page"/>
      </w:r>
    </w:p>
    <w:sdt>
      <w:sdtPr>
        <w:rPr>
          <w:rFonts w:ascii="Marianne" w:eastAsiaTheme="minorEastAsia" w:hAnsi="Marianne" w:cstheme="minorBidi"/>
          <w:color w:val="auto"/>
          <w:sz w:val="20"/>
          <w:szCs w:val="20"/>
        </w:rPr>
        <w:id w:val="-663005853"/>
        <w:docPartObj>
          <w:docPartGallery w:val="Table of Contents"/>
          <w:docPartUnique/>
        </w:docPartObj>
      </w:sdtPr>
      <w:sdtEndPr>
        <w:rPr>
          <w:b/>
          <w:bCs/>
        </w:rPr>
      </w:sdtEndPr>
      <w:sdtContent>
        <w:p>
          <w:pPr>
            <w:pStyle w:val="En-ttedetabledesmatires"/>
            <w:rPr>
              <w:rFonts w:ascii="Marianne" w:hAnsi="Marianne"/>
              <w:color w:val="000091"/>
              <w:sz w:val="20"/>
              <w:szCs w:val="20"/>
            </w:rPr>
          </w:pPr>
          <w:r>
            <w:rPr>
              <w:rFonts w:ascii="Marianne" w:hAnsi="Marianne"/>
              <w:color w:val="000091"/>
              <w:sz w:val="20"/>
              <w:szCs w:val="20"/>
            </w:rPr>
            <w:t>Table des matières</w:t>
          </w:r>
        </w:p>
        <w:p>
          <w:pPr>
            <w:pStyle w:val="TM1"/>
            <w:tabs>
              <w:tab w:val="left" w:pos="440"/>
              <w:tab w:val="right" w:leader="dot" w:pos="9912"/>
            </w:tabs>
            <w:rPr>
              <w:noProof/>
            </w:rPr>
          </w:pPr>
          <w:r>
            <w:rPr>
              <w:rFonts w:ascii="Marianne" w:hAnsi="Marianne"/>
              <w:sz w:val="20"/>
              <w:szCs w:val="20"/>
            </w:rPr>
            <w:fldChar w:fldCharType="begin"/>
          </w:r>
          <w:r>
            <w:rPr>
              <w:rFonts w:ascii="Marianne" w:hAnsi="Marianne"/>
              <w:sz w:val="20"/>
              <w:szCs w:val="20"/>
            </w:rPr>
            <w:instrText xml:space="preserve"> TOC \o "1-3" \h \z \u </w:instrText>
          </w:r>
          <w:r>
            <w:rPr>
              <w:rFonts w:ascii="Marianne" w:hAnsi="Marianne"/>
              <w:sz w:val="20"/>
              <w:szCs w:val="20"/>
            </w:rPr>
            <w:fldChar w:fldCharType="separate"/>
          </w:r>
          <w:hyperlink w:anchor="_Toc183110189" w:history="1">
            <w:r>
              <w:rPr>
                <w:rStyle w:val="Lienhypertexte"/>
                <w:rFonts w:ascii="Marianne" w:hAnsi="Marianne"/>
                <w:b/>
                <w:bCs/>
                <w:noProof/>
              </w:rPr>
              <w:t>1</w:t>
            </w:r>
            <w:r>
              <w:rPr>
                <w:noProof/>
              </w:rPr>
              <w:tab/>
            </w:r>
            <w:r>
              <w:rPr>
                <w:rStyle w:val="Lienhypertexte"/>
                <w:rFonts w:ascii="Marianne" w:hAnsi="Marianne"/>
                <w:b/>
                <w:bCs/>
                <w:noProof/>
              </w:rPr>
              <w:t>INTRODUCTION</w:t>
            </w:r>
            <w:r>
              <w:rPr>
                <w:noProof/>
                <w:webHidden/>
              </w:rPr>
              <w:tab/>
            </w:r>
            <w:r>
              <w:rPr>
                <w:noProof/>
                <w:webHidden/>
              </w:rPr>
              <w:fldChar w:fldCharType="begin"/>
            </w:r>
            <w:r>
              <w:rPr>
                <w:noProof/>
                <w:webHidden/>
              </w:rPr>
              <w:instrText xml:space="preserve"> PAGEREF _Toc183110189 \h </w:instrText>
            </w:r>
            <w:r>
              <w:rPr>
                <w:noProof/>
                <w:webHidden/>
              </w:rPr>
            </w:r>
            <w:r>
              <w:rPr>
                <w:noProof/>
                <w:webHidden/>
              </w:rPr>
              <w:fldChar w:fldCharType="separate"/>
            </w:r>
            <w:r>
              <w:rPr>
                <w:noProof/>
                <w:webHidden/>
              </w:rPr>
              <w:t>3</w:t>
            </w:r>
            <w:r>
              <w:rPr>
                <w:noProof/>
                <w:webHidden/>
              </w:rPr>
              <w:fldChar w:fldCharType="end"/>
            </w:r>
          </w:hyperlink>
        </w:p>
        <w:p>
          <w:pPr>
            <w:pStyle w:val="TM2"/>
            <w:tabs>
              <w:tab w:val="left" w:pos="880"/>
              <w:tab w:val="right" w:leader="dot" w:pos="9912"/>
            </w:tabs>
            <w:rPr>
              <w:noProof/>
            </w:rPr>
          </w:pPr>
          <w:hyperlink w:anchor="_Toc183110190" w:history="1">
            <w:r>
              <w:rPr>
                <w:rStyle w:val="Lienhypertexte"/>
                <w:rFonts w:ascii="Marianne" w:hAnsi="Marianne"/>
                <w:b/>
                <w:bCs/>
                <w:noProof/>
              </w:rPr>
              <w:t>1.1</w:t>
            </w:r>
            <w:r>
              <w:rPr>
                <w:noProof/>
              </w:rPr>
              <w:tab/>
            </w:r>
            <w:r>
              <w:rPr>
                <w:rStyle w:val="Lienhypertexte"/>
                <w:rFonts w:ascii="Marianne" w:hAnsi="Marianne"/>
                <w:b/>
                <w:bCs/>
                <w:noProof/>
              </w:rPr>
              <w:t>LE CHAMP D’APPLICATION DE LA CHARTE</w:t>
            </w:r>
            <w:r>
              <w:rPr>
                <w:noProof/>
                <w:webHidden/>
              </w:rPr>
              <w:tab/>
            </w:r>
            <w:r>
              <w:rPr>
                <w:noProof/>
                <w:webHidden/>
              </w:rPr>
              <w:fldChar w:fldCharType="begin"/>
            </w:r>
            <w:r>
              <w:rPr>
                <w:noProof/>
                <w:webHidden/>
              </w:rPr>
              <w:instrText xml:space="preserve"> PAGEREF _Toc183110190 \h </w:instrText>
            </w:r>
            <w:r>
              <w:rPr>
                <w:noProof/>
                <w:webHidden/>
              </w:rPr>
            </w:r>
            <w:r>
              <w:rPr>
                <w:noProof/>
                <w:webHidden/>
              </w:rPr>
              <w:fldChar w:fldCharType="separate"/>
            </w:r>
            <w:r>
              <w:rPr>
                <w:noProof/>
                <w:webHidden/>
              </w:rPr>
              <w:t>3</w:t>
            </w:r>
            <w:r>
              <w:rPr>
                <w:noProof/>
                <w:webHidden/>
              </w:rPr>
              <w:fldChar w:fldCharType="end"/>
            </w:r>
          </w:hyperlink>
        </w:p>
        <w:p>
          <w:pPr>
            <w:pStyle w:val="TM2"/>
            <w:tabs>
              <w:tab w:val="left" w:pos="880"/>
              <w:tab w:val="right" w:leader="dot" w:pos="9912"/>
            </w:tabs>
            <w:rPr>
              <w:noProof/>
            </w:rPr>
          </w:pPr>
          <w:hyperlink w:anchor="_Toc183110191" w:history="1">
            <w:r>
              <w:rPr>
                <w:rStyle w:val="Lienhypertexte"/>
                <w:rFonts w:ascii="Marianne" w:hAnsi="Marianne"/>
                <w:b/>
                <w:bCs/>
                <w:noProof/>
              </w:rPr>
              <w:t>1.2</w:t>
            </w:r>
            <w:r>
              <w:rPr>
                <w:noProof/>
              </w:rPr>
              <w:tab/>
            </w:r>
            <w:r>
              <w:rPr>
                <w:rStyle w:val="Lienhypertexte"/>
                <w:rFonts w:ascii="Marianne" w:hAnsi="Marianne"/>
                <w:b/>
                <w:bCs/>
                <w:noProof/>
              </w:rPr>
              <w:t>PROTECTION DES DONNEES A CARACTERE PERSONNEL</w:t>
            </w:r>
            <w:r>
              <w:rPr>
                <w:noProof/>
                <w:webHidden/>
              </w:rPr>
              <w:tab/>
            </w:r>
            <w:r>
              <w:rPr>
                <w:noProof/>
                <w:webHidden/>
              </w:rPr>
              <w:fldChar w:fldCharType="begin"/>
            </w:r>
            <w:r>
              <w:rPr>
                <w:noProof/>
                <w:webHidden/>
              </w:rPr>
              <w:instrText xml:space="preserve"> PAGEREF _Toc183110191 \h </w:instrText>
            </w:r>
            <w:r>
              <w:rPr>
                <w:noProof/>
                <w:webHidden/>
              </w:rPr>
            </w:r>
            <w:r>
              <w:rPr>
                <w:noProof/>
                <w:webHidden/>
              </w:rPr>
              <w:fldChar w:fldCharType="separate"/>
            </w:r>
            <w:r>
              <w:rPr>
                <w:noProof/>
                <w:webHidden/>
              </w:rPr>
              <w:t>3</w:t>
            </w:r>
            <w:r>
              <w:rPr>
                <w:noProof/>
                <w:webHidden/>
              </w:rPr>
              <w:fldChar w:fldCharType="end"/>
            </w:r>
          </w:hyperlink>
        </w:p>
        <w:p>
          <w:pPr>
            <w:pStyle w:val="TM1"/>
            <w:tabs>
              <w:tab w:val="left" w:pos="440"/>
              <w:tab w:val="right" w:leader="dot" w:pos="9912"/>
            </w:tabs>
            <w:rPr>
              <w:noProof/>
            </w:rPr>
          </w:pPr>
          <w:hyperlink w:anchor="_Toc183110192" w:history="1">
            <w:r>
              <w:rPr>
                <w:rStyle w:val="Lienhypertexte"/>
                <w:rFonts w:ascii="Marianne" w:hAnsi="Marianne"/>
                <w:b/>
                <w:bCs/>
                <w:noProof/>
              </w:rPr>
              <w:t>2</w:t>
            </w:r>
            <w:r>
              <w:rPr>
                <w:noProof/>
              </w:rPr>
              <w:tab/>
            </w:r>
            <w:r>
              <w:rPr>
                <w:rStyle w:val="Lienhypertexte"/>
                <w:rFonts w:ascii="Marianne" w:hAnsi="Marianne"/>
                <w:b/>
                <w:bCs/>
                <w:noProof/>
              </w:rPr>
              <w:t>CONNEXION ET MOT DE PASSE</w:t>
            </w:r>
            <w:r>
              <w:rPr>
                <w:noProof/>
                <w:webHidden/>
              </w:rPr>
              <w:tab/>
            </w:r>
            <w:r>
              <w:rPr>
                <w:noProof/>
                <w:webHidden/>
              </w:rPr>
              <w:fldChar w:fldCharType="begin"/>
            </w:r>
            <w:r>
              <w:rPr>
                <w:noProof/>
                <w:webHidden/>
              </w:rPr>
              <w:instrText xml:space="preserve"> PAGEREF _Toc183110192 \h </w:instrText>
            </w:r>
            <w:r>
              <w:rPr>
                <w:noProof/>
                <w:webHidden/>
              </w:rPr>
            </w:r>
            <w:r>
              <w:rPr>
                <w:noProof/>
                <w:webHidden/>
              </w:rPr>
              <w:fldChar w:fldCharType="separate"/>
            </w:r>
            <w:r>
              <w:rPr>
                <w:noProof/>
                <w:webHidden/>
              </w:rPr>
              <w:t>3</w:t>
            </w:r>
            <w:r>
              <w:rPr>
                <w:noProof/>
                <w:webHidden/>
              </w:rPr>
              <w:fldChar w:fldCharType="end"/>
            </w:r>
          </w:hyperlink>
        </w:p>
        <w:p>
          <w:pPr>
            <w:pStyle w:val="TM1"/>
            <w:tabs>
              <w:tab w:val="left" w:pos="440"/>
              <w:tab w:val="right" w:leader="dot" w:pos="9912"/>
            </w:tabs>
            <w:rPr>
              <w:noProof/>
            </w:rPr>
          </w:pPr>
          <w:hyperlink w:anchor="_Toc183110193" w:history="1">
            <w:r>
              <w:rPr>
                <w:rStyle w:val="Lienhypertexte"/>
                <w:rFonts w:ascii="Marianne" w:hAnsi="Marianne"/>
                <w:b/>
                <w:bCs/>
                <w:noProof/>
              </w:rPr>
              <w:t>3</w:t>
            </w:r>
            <w:r>
              <w:rPr>
                <w:noProof/>
              </w:rPr>
              <w:tab/>
            </w:r>
            <w:r>
              <w:rPr>
                <w:rStyle w:val="Lienhypertexte"/>
                <w:rFonts w:ascii="Marianne" w:hAnsi="Marianne"/>
                <w:b/>
                <w:bCs/>
                <w:noProof/>
              </w:rPr>
              <w:t>TYPOLOGIE DES RÔLES / DROITS</w:t>
            </w:r>
            <w:r>
              <w:rPr>
                <w:noProof/>
                <w:webHidden/>
              </w:rPr>
              <w:tab/>
            </w:r>
            <w:r>
              <w:rPr>
                <w:noProof/>
                <w:webHidden/>
              </w:rPr>
              <w:fldChar w:fldCharType="begin"/>
            </w:r>
            <w:r>
              <w:rPr>
                <w:noProof/>
                <w:webHidden/>
              </w:rPr>
              <w:instrText xml:space="preserve"> PAGEREF _Toc183110193 \h </w:instrText>
            </w:r>
            <w:r>
              <w:rPr>
                <w:noProof/>
                <w:webHidden/>
              </w:rPr>
            </w:r>
            <w:r>
              <w:rPr>
                <w:noProof/>
                <w:webHidden/>
              </w:rPr>
              <w:fldChar w:fldCharType="separate"/>
            </w:r>
            <w:r>
              <w:rPr>
                <w:noProof/>
                <w:webHidden/>
              </w:rPr>
              <w:t>4</w:t>
            </w:r>
            <w:r>
              <w:rPr>
                <w:noProof/>
                <w:webHidden/>
              </w:rPr>
              <w:fldChar w:fldCharType="end"/>
            </w:r>
          </w:hyperlink>
        </w:p>
        <w:p>
          <w:pPr>
            <w:pStyle w:val="TM2"/>
            <w:tabs>
              <w:tab w:val="left" w:pos="880"/>
              <w:tab w:val="right" w:leader="dot" w:pos="9912"/>
            </w:tabs>
            <w:rPr>
              <w:noProof/>
            </w:rPr>
          </w:pPr>
          <w:hyperlink w:anchor="_Toc183110194" w:history="1">
            <w:r>
              <w:rPr>
                <w:rStyle w:val="Lienhypertexte"/>
                <w:rFonts w:ascii="Marianne" w:hAnsi="Marianne"/>
                <w:b/>
                <w:bCs/>
                <w:noProof/>
              </w:rPr>
              <w:t>3.1</w:t>
            </w:r>
            <w:r>
              <w:rPr>
                <w:noProof/>
              </w:rPr>
              <w:tab/>
            </w:r>
            <w:r>
              <w:rPr>
                <w:rStyle w:val="Lienhypertexte"/>
                <w:rFonts w:ascii="Marianne" w:hAnsi="Marianne"/>
                <w:b/>
                <w:bCs/>
                <w:noProof/>
              </w:rPr>
              <w:t>PROFIL CONTROLEURS</w:t>
            </w:r>
            <w:r>
              <w:rPr>
                <w:noProof/>
                <w:webHidden/>
              </w:rPr>
              <w:tab/>
            </w:r>
            <w:r>
              <w:rPr>
                <w:noProof/>
                <w:webHidden/>
              </w:rPr>
              <w:fldChar w:fldCharType="begin"/>
            </w:r>
            <w:r>
              <w:rPr>
                <w:noProof/>
                <w:webHidden/>
              </w:rPr>
              <w:instrText xml:space="preserve"> PAGEREF _Toc183110194 \h </w:instrText>
            </w:r>
            <w:r>
              <w:rPr>
                <w:noProof/>
                <w:webHidden/>
              </w:rPr>
            </w:r>
            <w:r>
              <w:rPr>
                <w:noProof/>
                <w:webHidden/>
              </w:rPr>
              <w:fldChar w:fldCharType="separate"/>
            </w:r>
            <w:r>
              <w:rPr>
                <w:noProof/>
                <w:webHidden/>
              </w:rPr>
              <w:t>4</w:t>
            </w:r>
            <w:r>
              <w:rPr>
                <w:noProof/>
                <w:webHidden/>
              </w:rPr>
              <w:fldChar w:fldCharType="end"/>
            </w:r>
          </w:hyperlink>
        </w:p>
        <w:p>
          <w:pPr>
            <w:pStyle w:val="TM3"/>
            <w:tabs>
              <w:tab w:val="right" w:leader="dot" w:pos="9912"/>
            </w:tabs>
            <w:rPr>
              <w:noProof/>
            </w:rPr>
          </w:pPr>
          <w:hyperlink w:anchor="_Toc183110195" w:history="1">
            <w:r>
              <w:rPr>
                <w:rStyle w:val="Lienhypertexte"/>
                <w:rFonts w:ascii="Marianne" w:hAnsi="Marianne"/>
                <w:b/>
                <w:bCs/>
                <w:noProof/>
              </w:rPr>
              <w:t>ACCES EN LECTURE :</w:t>
            </w:r>
            <w:r>
              <w:rPr>
                <w:noProof/>
                <w:webHidden/>
              </w:rPr>
              <w:tab/>
            </w:r>
            <w:r>
              <w:rPr>
                <w:noProof/>
                <w:webHidden/>
              </w:rPr>
              <w:fldChar w:fldCharType="begin"/>
            </w:r>
            <w:r>
              <w:rPr>
                <w:noProof/>
                <w:webHidden/>
              </w:rPr>
              <w:instrText xml:space="preserve"> PAGEREF _Toc183110195 \h </w:instrText>
            </w:r>
            <w:r>
              <w:rPr>
                <w:noProof/>
                <w:webHidden/>
              </w:rPr>
            </w:r>
            <w:r>
              <w:rPr>
                <w:noProof/>
                <w:webHidden/>
              </w:rPr>
              <w:fldChar w:fldCharType="separate"/>
            </w:r>
            <w:r>
              <w:rPr>
                <w:noProof/>
                <w:webHidden/>
              </w:rPr>
              <w:t>4</w:t>
            </w:r>
            <w:r>
              <w:rPr>
                <w:noProof/>
                <w:webHidden/>
              </w:rPr>
              <w:fldChar w:fldCharType="end"/>
            </w:r>
          </w:hyperlink>
        </w:p>
        <w:p>
          <w:pPr>
            <w:pStyle w:val="TM3"/>
            <w:tabs>
              <w:tab w:val="right" w:leader="dot" w:pos="9912"/>
            </w:tabs>
            <w:rPr>
              <w:noProof/>
            </w:rPr>
          </w:pPr>
          <w:hyperlink w:anchor="_Toc183110196" w:history="1">
            <w:r>
              <w:rPr>
                <w:rStyle w:val="Lienhypertexte"/>
                <w:rFonts w:ascii="Marianne" w:hAnsi="Marianne"/>
                <w:b/>
                <w:bCs/>
                <w:noProof/>
              </w:rPr>
              <w:t>ACCES EN ECRITURE :</w:t>
            </w:r>
            <w:r>
              <w:rPr>
                <w:noProof/>
                <w:webHidden/>
              </w:rPr>
              <w:tab/>
            </w:r>
            <w:r>
              <w:rPr>
                <w:noProof/>
                <w:webHidden/>
              </w:rPr>
              <w:fldChar w:fldCharType="begin"/>
            </w:r>
            <w:r>
              <w:rPr>
                <w:noProof/>
                <w:webHidden/>
              </w:rPr>
              <w:instrText xml:space="preserve"> PAGEREF _Toc183110196 \h </w:instrText>
            </w:r>
            <w:r>
              <w:rPr>
                <w:noProof/>
                <w:webHidden/>
              </w:rPr>
            </w:r>
            <w:r>
              <w:rPr>
                <w:noProof/>
                <w:webHidden/>
              </w:rPr>
              <w:fldChar w:fldCharType="separate"/>
            </w:r>
            <w:r>
              <w:rPr>
                <w:noProof/>
                <w:webHidden/>
              </w:rPr>
              <w:t>5</w:t>
            </w:r>
            <w:r>
              <w:rPr>
                <w:noProof/>
                <w:webHidden/>
              </w:rPr>
              <w:fldChar w:fldCharType="end"/>
            </w:r>
          </w:hyperlink>
        </w:p>
        <w:p>
          <w:pPr>
            <w:pStyle w:val="TM2"/>
            <w:tabs>
              <w:tab w:val="left" w:pos="880"/>
              <w:tab w:val="right" w:leader="dot" w:pos="9912"/>
            </w:tabs>
            <w:rPr>
              <w:noProof/>
            </w:rPr>
          </w:pPr>
          <w:hyperlink w:anchor="_Toc183110197" w:history="1">
            <w:r>
              <w:rPr>
                <w:rStyle w:val="Lienhypertexte"/>
                <w:rFonts w:ascii="Marianne" w:hAnsi="Marianne"/>
                <w:b/>
                <w:bCs/>
                <w:noProof/>
              </w:rPr>
              <w:t>3.2</w:t>
            </w:r>
            <w:r>
              <w:rPr>
                <w:noProof/>
              </w:rPr>
              <w:tab/>
            </w:r>
            <w:r>
              <w:rPr>
                <w:rStyle w:val="Lienhypertexte"/>
                <w:rFonts w:ascii="Marianne" w:hAnsi="Marianne"/>
                <w:b/>
                <w:bCs/>
                <w:noProof/>
              </w:rPr>
              <w:t>PROFIL BUREAUX SECTORIELS</w:t>
            </w:r>
            <w:r>
              <w:rPr>
                <w:noProof/>
                <w:webHidden/>
              </w:rPr>
              <w:tab/>
            </w:r>
            <w:r>
              <w:rPr>
                <w:noProof/>
                <w:webHidden/>
              </w:rPr>
              <w:fldChar w:fldCharType="begin"/>
            </w:r>
            <w:r>
              <w:rPr>
                <w:noProof/>
                <w:webHidden/>
              </w:rPr>
              <w:instrText xml:space="preserve"> PAGEREF _Toc183110197 \h </w:instrText>
            </w:r>
            <w:r>
              <w:rPr>
                <w:noProof/>
                <w:webHidden/>
              </w:rPr>
            </w:r>
            <w:r>
              <w:rPr>
                <w:noProof/>
                <w:webHidden/>
              </w:rPr>
              <w:fldChar w:fldCharType="separate"/>
            </w:r>
            <w:r>
              <w:rPr>
                <w:noProof/>
                <w:webHidden/>
              </w:rPr>
              <w:t>6</w:t>
            </w:r>
            <w:r>
              <w:rPr>
                <w:noProof/>
                <w:webHidden/>
              </w:rPr>
              <w:fldChar w:fldCharType="end"/>
            </w:r>
          </w:hyperlink>
        </w:p>
        <w:p>
          <w:pPr>
            <w:pStyle w:val="TM3"/>
            <w:tabs>
              <w:tab w:val="right" w:leader="dot" w:pos="9912"/>
            </w:tabs>
            <w:rPr>
              <w:noProof/>
            </w:rPr>
          </w:pPr>
          <w:hyperlink w:anchor="_Toc183110198" w:history="1">
            <w:r>
              <w:rPr>
                <w:rStyle w:val="Lienhypertexte"/>
                <w:rFonts w:ascii="Marianne" w:hAnsi="Marianne"/>
                <w:b/>
                <w:bCs/>
                <w:noProof/>
              </w:rPr>
              <w:t>ACCES EN LECTURE :</w:t>
            </w:r>
            <w:r>
              <w:rPr>
                <w:noProof/>
                <w:webHidden/>
              </w:rPr>
              <w:tab/>
            </w:r>
            <w:r>
              <w:rPr>
                <w:noProof/>
                <w:webHidden/>
              </w:rPr>
              <w:fldChar w:fldCharType="begin"/>
            </w:r>
            <w:r>
              <w:rPr>
                <w:noProof/>
                <w:webHidden/>
              </w:rPr>
              <w:instrText xml:space="preserve"> PAGEREF _Toc183110198 \h </w:instrText>
            </w:r>
            <w:r>
              <w:rPr>
                <w:noProof/>
                <w:webHidden/>
              </w:rPr>
            </w:r>
            <w:r>
              <w:rPr>
                <w:noProof/>
                <w:webHidden/>
              </w:rPr>
              <w:fldChar w:fldCharType="separate"/>
            </w:r>
            <w:r>
              <w:rPr>
                <w:noProof/>
                <w:webHidden/>
              </w:rPr>
              <w:t>6</w:t>
            </w:r>
            <w:r>
              <w:rPr>
                <w:noProof/>
                <w:webHidden/>
              </w:rPr>
              <w:fldChar w:fldCharType="end"/>
            </w:r>
          </w:hyperlink>
        </w:p>
        <w:p>
          <w:pPr>
            <w:pStyle w:val="TM2"/>
            <w:tabs>
              <w:tab w:val="left" w:pos="880"/>
              <w:tab w:val="right" w:leader="dot" w:pos="9912"/>
            </w:tabs>
            <w:rPr>
              <w:noProof/>
            </w:rPr>
          </w:pPr>
          <w:hyperlink w:anchor="_Toc183110199" w:history="1">
            <w:r>
              <w:rPr>
                <w:rStyle w:val="Lienhypertexte"/>
                <w:rFonts w:ascii="Marianne" w:hAnsi="Marianne"/>
                <w:b/>
                <w:bCs/>
                <w:noProof/>
              </w:rPr>
              <w:t>3.3</w:t>
            </w:r>
            <w:r>
              <w:rPr>
                <w:noProof/>
              </w:rPr>
              <w:tab/>
            </w:r>
            <w:r>
              <w:rPr>
                <w:rStyle w:val="Lienhypertexte"/>
                <w:rFonts w:ascii="Marianne" w:hAnsi="Marianne"/>
                <w:b/>
                <w:bCs/>
                <w:noProof/>
              </w:rPr>
              <w:t>PROFIL ADMINISTRATEUR</w:t>
            </w:r>
            <w:r>
              <w:rPr>
                <w:noProof/>
                <w:webHidden/>
              </w:rPr>
              <w:tab/>
            </w:r>
            <w:r>
              <w:rPr>
                <w:noProof/>
                <w:webHidden/>
              </w:rPr>
              <w:fldChar w:fldCharType="begin"/>
            </w:r>
            <w:r>
              <w:rPr>
                <w:noProof/>
                <w:webHidden/>
              </w:rPr>
              <w:instrText xml:space="preserve"> PAGEREF _Toc183110199 \h </w:instrText>
            </w:r>
            <w:r>
              <w:rPr>
                <w:noProof/>
                <w:webHidden/>
              </w:rPr>
            </w:r>
            <w:r>
              <w:rPr>
                <w:noProof/>
                <w:webHidden/>
              </w:rPr>
              <w:fldChar w:fldCharType="separate"/>
            </w:r>
            <w:r>
              <w:rPr>
                <w:noProof/>
                <w:webHidden/>
              </w:rPr>
              <w:t>6</w:t>
            </w:r>
            <w:r>
              <w:rPr>
                <w:noProof/>
                <w:webHidden/>
              </w:rPr>
              <w:fldChar w:fldCharType="end"/>
            </w:r>
          </w:hyperlink>
        </w:p>
        <w:p>
          <w:pPr>
            <w:pStyle w:val="TM3"/>
            <w:tabs>
              <w:tab w:val="right" w:leader="dot" w:pos="9912"/>
            </w:tabs>
            <w:rPr>
              <w:noProof/>
            </w:rPr>
          </w:pPr>
          <w:hyperlink w:anchor="_Toc183110200" w:history="1">
            <w:r>
              <w:rPr>
                <w:rStyle w:val="Lienhypertexte"/>
                <w:rFonts w:ascii="Marianne" w:hAnsi="Marianne"/>
                <w:b/>
                <w:bCs/>
                <w:noProof/>
              </w:rPr>
              <w:t>ACCES EN LECTURE :</w:t>
            </w:r>
            <w:r>
              <w:rPr>
                <w:noProof/>
                <w:webHidden/>
              </w:rPr>
              <w:tab/>
            </w:r>
            <w:r>
              <w:rPr>
                <w:noProof/>
                <w:webHidden/>
              </w:rPr>
              <w:fldChar w:fldCharType="begin"/>
            </w:r>
            <w:r>
              <w:rPr>
                <w:noProof/>
                <w:webHidden/>
              </w:rPr>
              <w:instrText xml:space="preserve"> PAGEREF _Toc183110200 \h </w:instrText>
            </w:r>
            <w:r>
              <w:rPr>
                <w:noProof/>
                <w:webHidden/>
              </w:rPr>
            </w:r>
            <w:r>
              <w:rPr>
                <w:noProof/>
                <w:webHidden/>
              </w:rPr>
              <w:fldChar w:fldCharType="separate"/>
            </w:r>
            <w:r>
              <w:rPr>
                <w:noProof/>
                <w:webHidden/>
              </w:rPr>
              <w:t>6</w:t>
            </w:r>
            <w:r>
              <w:rPr>
                <w:noProof/>
                <w:webHidden/>
              </w:rPr>
              <w:fldChar w:fldCharType="end"/>
            </w:r>
          </w:hyperlink>
        </w:p>
        <w:p>
          <w:pPr>
            <w:pStyle w:val="TM3"/>
            <w:tabs>
              <w:tab w:val="right" w:leader="dot" w:pos="9912"/>
            </w:tabs>
            <w:rPr>
              <w:noProof/>
            </w:rPr>
          </w:pPr>
          <w:hyperlink w:anchor="_Toc183110201" w:history="1">
            <w:r>
              <w:rPr>
                <w:rStyle w:val="Lienhypertexte"/>
                <w:rFonts w:ascii="Marianne" w:hAnsi="Marianne"/>
                <w:b/>
                <w:bCs/>
                <w:noProof/>
              </w:rPr>
              <w:t>ACCES EN ECRITURE :</w:t>
            </w:r>
            <w:r>
              <w:rPr>
                <w:noProof/>
                <w:webHidden/>
              </w:rPr>
              <w:tab/>
            </w:r>
            <w:r>
              <w:rPr>
                <w:noProof/>
                <w:webHidden/>
              </w:rPr>
              <w:fldChar w:fldCharType="begin"/>
            </w:r>
            <w:r>
              <w:rPr>
                <w:noProof/>
                <w:webHidden/>
              </w:rPr>
              <w:instrText xml:space="preserve"> PAGEREF _Toc183110201 \h </w:instrText>
            </w:r>
            <w:r>
              <w:rPr>
                <w:noProof/>
                <w:webHidden/>
              </w:rPr>
            </w:r>
            <w:r>
              <w:rPr>
                <w:noProof/>
                <w:webHidden/>
              </w:rPr>
              <w:fldChar w:fldCharType="separate"/>
            </w:r>
            <w:r>
              <w:rPr>
                <w:noProof/>
                <w:webHidden/>
              </w:rPr>
              <w:t>6</w:t>
            </w:r>
            <w:r>
              <w:rPr>
                <w:noProof/>
                <w:webHidden/>
              </w:rPr>
              <w:fldChar w:fldCharType="end"/>
            </w:r>
          </w:hyperlink>
        </w:p>
        <w:p>
          <w:pPr>
            <w:pStyle w:val="TM1"/>
            <w:tabs>
              <w:tab w:val="left" w:pos="440"/>
              <w:tab w:val="right" w:leader="dot" w:pos="9912"/>
            </w:tabs>
            <w:rPr>
              <w:noProof/>
            </w:rPr>
          </w:pPr>
          <w:hyperlink w:anchor="_Toc183110202" w:history="1">
            <w:r>
              <w:rPr>
                <w:rStyle w:val="Lienhypertexte"/>
                <w:rFonts w:ascii="Marianne" w:hAnsi="Marianne"/>
                <w:b/>
                <w:bCs/>
                <w:noProof/>
              </w:rPr>
              <w:t>4</w:t>
            </w:r>
            <w:r>
              <w:rPr>
                <w:noProof/>
              </w:rPr>
              <w:tab/>
            </w:r>
            <w:r>
              <w:rPr>
                <w:rStyle w:val="Lienhypertexte"/>
                <w:rFonts w:ascii="Marianne" w:hAnsi="Marianne"/>
                <w:b/>
                <w:bCs/>
                <w:noProof/>
              </w:rPr>
              <w:t>LES MODULES</w:t>
            </w:r>
            <w:r>
              <w:rPr>
                <w:noProof/>
                <w:webHidden/>
              </w:rPr>
              <w:tab/>
            </w:r>
            <w:r>
              <w:rPr>
                <w:noProof/>
                <w:webHidden/>
              </w:rPr>
              <w:fldChar w:fldCharType="begin"/>
            </w:r>
            <w:r>
              <w:rPr>
                <w:noProof/>
                <w:webHidden/>
              </w:rPr>
              <w:instrText xml:space="preserve"> PAGEREF _Toc183110202 \h </w:instrText>
            </w:r>
            <w:r>
              <w:rPr>
                <w:noProof/>
                <w:webHidden/>
              </w:rPr>
            </w:r>
            <w:r>
              <w:rPr>
                <w:noProof/>
                <w:webHidden/>
              </w:rPr>
              <w:fldChar w:fldCharType="separate"/>
            </w:r>
            <w:r>
              <w:rPr>
                <w:noProof/>
                <w:webHidden/>
              </w:rPr>
              <w:t>7</w:t>
            </w:r>
            <w:r>
              <w:rPr>
                <w:noProof/>
                <w:webHidden/>
              </w:rPr>
              <w:fldChar w:fldCharType="end"/>
            </w:r>
          </w:hyperlink>
        </w:p>
        <w:p>
          <w:pPr>
            <w:pStyle w:val="TM2"/>
            <w:tabs>
              <w:tab w:val="right" w:leader="dot" w:pos="9912"/>
            </w:tabs>
            <w:rPr>
              <w:noProof/>
            </w:rPr>
          </w:pPr>
          <w:hyperlink w:anchor="_Toc183110203" w:history="1">
            <w:r>
              <w:rPr>
                <w:rStyle w:val="Lienhypertexte"/>
                <w:rFonts w:ascii="Marianne" w:hAnsi="Marianne"/>
                <w:b/>
                <w:bCs/>
                <w:noProof/>
              </w:rPr>
              <w:t>4.1 FICHE D’IDENTITE</w:t>
            </w:r>
            <w:r>
              <w:rPr>
                <w:noProof/>
                <w:webHidden/>
              </w:rPr>
              <w:tab/>
            </w:r>
            <w:r>
              <w:rPr>
                <w:noProof/>
                <w:webHidden/>
              </w:rPr>
              <w:fldChar w:fldCharType="begin"/>
            </w:r>
            <w:r>
              <w:rPr>
                <w:noProof/>
                <w:webHidden/>
              </w:rPr>
              <w:instrText xml:space="preserve"> PAGEREF _Toc183110203 \h </w:instrText>
            </w:r>
            <w:r>
              <w:rPr>
                <w:noProof/>
                <w:webHidden/>
              </w:rPr>
            </w:r>
            <w:r>
              <w:rPr>
                <w:noProof/>
                <w:webHidden/>
              </w:rPr>
              <w:fldChar w:fldCharType="separate"/>
            </w:r>
            <w:r>
              <w:rPr>
                <w:noProof/>
                <w:webHidden/>
              </w:rPr>
              <w:t>7</w:t>
            </w:r>
            <w:r>
              <w:rPr>
                <w:noProof/>
                <w:webHidden/>
              </w:rPr>
              <w:fldChar w:fldCharType="end"/>
            </w:r>
          </w:hyperlink>
        </w:p>
        <w:p>
          <w:pPr>
            <w:pStyle w:val="TM2"/>
            <w:tabs>
              <w:tab w:val="right" w:leader="dot" w:pos="9912"/>
            </w:tabs>
            <w:rPr>
              <w:noProof/>
            </w:rPr>
          </w:pPr>
          <w:hyperlink w:anchor="_Toc183110204" w:history="1">
            <w:r>
              <w:rPr>
                <w:rStyle w:val="Lienhypertexte"/>
                <w:rFonts w:ascii="Marianne" w:hAnsi="Marianne"/>
                <w:b/>
                <w:bCs/>
                <w:noProof/>
              </w:rPr>
              <w:t>4.2 DONNEES BUDGETAIRES ET COMPTABLES</w:t>
            </w:r>
            <w:r>
              <w:rPr>
                <w:noProof/>
                <w:webHidden/>
              </w:rPr>
              <w:tab/>
            </w:r>
            <w:r>
              <w:rPr>
                <w:noProof/>
                <w:webHidden/>
              </w:rPr>
              <w:fldChar w:fldCharType="begin"/>
            </w:r>
            <w:r>
              <w:rPr>
                <w:noProof/>
                <w:webHidden/>
              </w:rPr>
              <w:instrText xml:space="preserve"> PAGEREF _Toc183110204 \h </w:instrText>
            </w:r>
            <w:r>
              <w:rPr>
                <w:noProof/>
                <w:webHidden/>
              </w:rPr>
            </w:r>
            <w:r>
              <w:rPr>
                <w:noProof/>
                <w:webHidden/>
              </w:rPr>
              <w:fldChar w:fldCharType="separate"/>
            </w:r>
            <w:r>
              <w:rPr>
                <w:noProof/>
                <w:webHidden/>
              </w:rPr>
              <w:t>9</w:t>
            </w:r>
            <w:r>
              <w:rPr>
                <w:noProof/>
                <w:webHidden/>
              </w:rPr>
              <w:fldChar w:fldCharType="end"/>
            </w:r>
          </w:hyperlink>
        </w:p>
        <w:p>
          <w:pPr>
            <w:pStyle w:val="TM2"/>
            <w:tabs>
              <w:tab w:val="right" w:leader="dot" w:pos="9912"/>
            </w:tabs>
            <w:rPr>
              <w:noProof/>
            </w:rPr>
          </w:pPr>
          <w:hyperlink w:anchor="_Toc183110205" w:history="1">
            <w:r>
              <w:rPr>
                <w:rStyle w:val="Lienhypertexte"/>
                <w:rFonts w:ascii="Marianne" w:hAnsi="Marianne"/>
                <w:b/>
                <w:bCs/>
                <w:noProof/>
              </w:rPr>
              <w:t>4.3 CONTRÔLE INTERNE FINANCIER</w:t>
            </w:r>
            <w:r>
              <w:rPr>
                <w:noProof/>
                <w:webHidden/>
              </w:rPr>
              <w:tab/>
            </w:r>
            <w:r>
              <w:rPr>
                <w:noProof/>
                <w:webHidden/>
              </w:rPr>
              <w:fldChar w:fldCharType="begin"/>
            </w:r>
            <w:r>
              <w:rPr>
                <w:noProof/>
                <w:webHidden/>
              </w:rPr>
              <w:instrText xml:space="preserve"> PAGEREF _Toc183110205 \h </w:instrText>
            </w:r>
            <w:r>
              <w:rPr>
                <w:noProof/>
                <w:webHidden/>
              </w:rPr>
            </w:r>
            <w:r>
              <w:rPr>
                <w:noProof/>
                <w:webHidden/>
              </w:rPr>
              <w:fldChar w:fldCharType="separate"/>
            </w:r>
            <w:r>
              <w:rPr>
                <w:noProof/>
                <w:webHidden/>
              </w:rPr>
              <w:t>10</w:t>
            </w:r>
            <w:r>
              <w:rPr>
                <w:noProof/>
                <w:webHidden/>
              </w:rPr>
              <w:fldChar w:fldCharType="end"/>
            </w:r>
          </w:hyperlink>
        </w:p>
        <w:p>
          <w:pPr>
            <w:pStyle w:val="TM1"/>
            <w:tabs>
              <w:tab w:val="right" w:leader="dot" w:pos="9912"/>
            </w:tabs>
            <w:rPr>
              <w:noProof/>
            </w:rPr>
          </w:pPr>
          <w:hyperlink w:anchor="_Toc183110206" w:history="1">
            <w:r>
              <w:rPr>
                <w:rStyle w:val="Lienhypertexte"/>
                <w:rFonts w:ascii="Marianne" w:hAnsi="Marianne"/>
                <w:b/>
                <w:bCs/>
                <w:noProof/>
              </w:rPr>
              <w:t>5 GOUVERNANCE ET SUIVI D’OPERA</w:t>
            </w:r>
            <w:r>
              <w:rPr>
                <w:noProof/>
                <w:webHidden/>
              </w:rPr>
              <w:tab/>
            </w:r>
            <w:r>
              <w:rPr>
                <w:noProof/>
                <w:webHidden/>
              </w:rPr>
              <w:fldChar w:fldCharType="begin"/>
            </w:r>
            <w:r>
              <w:rPr>
                <w:noProof/>
                <w:webHidden/>
              </w:rPr>
              <w:instrText xml:space="preserve"> PAGEREF _Toc183110206 \h </w:instrText>
            </w:r>
            <w:r>
              <w:rPr>
                <w:noProof/>
                <w:webHidden/>
              </w:rPr>
            </w:r>
            <w:r>
              <w:rPr>
                <w:noProof/>
                <w:webHidden/>
              </w:rPr>
              <w:fldChar w:fldCharType="separate"/>
            </w:r>
            <w:r>
              <w:rPr>
                <w:noProof/>
                <w:webHidden/>
              </w:rPr>
              <w:t>10</w:t>
            </w:r>
            <w:r>
              <w:rPr>
                <w:noProof/>
                <w:webHidden/>
              </w:rPr>
              <w:fldChar w:fldCharType="end"/>
            </w:r>
          </w:hyperlink>
        </w:p>
        <w:p>
          <w:pPr>
            <w:pStyle w:val="TM1"/>
            <w:tabs>
              <w:tab w:val="right" w:leader="dot" w:pos="9912"/>
            </w:tabs>
            <w:rPr>
              <w:noProof/>
            </w:rPr>
          </w:pPr>
          <w:hyperlink w:anchor="_Toc183110207" w:history="1">
            <w:r>
              <w:rPr>
                <w:rStyle w:val="Lienhypertexte"/>
                <w:rFonts w:ascii="Marianne" w:hAnsi="Marianne"/>
                <w:b/>
                <w:bCs/>
                <w:noProof/>
              </w:rPr>
              <w:t>6 ASSISTANCE ET SUPPORT</w:t>
            </w:r>
            <w:r>
              <w:rPr>
                <w:noProof/>
                <w:webHidden/>
              </w:rPr>
              <w:tab/>
            </w:r>
            <w:r>
              <w:rPr>
                <w:noProof/>
                <w:webHidden/>
              </w:rPr>
              <w:fldChar w:fldCharType="begin"/>
            </w:r>
            <w:r>
              <w:rPr>
                <w:noProof/>
                <w:webHidden/>
              </w:rPr>
              <w:instrText xml:space="preserve"> PAGEREF _Toc183110207 \h </w:instrText>
            </w:r>
            <w:r>
              <w:rPr>
                <w:noProof/>
                <w:webHidden/>
              </w:rPr>
            </w:r>
            <w:r>
              <w:rPr>
                <w:noProof/>
                <w:webHidden/>
              </w:rPr>
              <w:fldChar w:fldCharType="separate"/>
            </w:r>
            <w:r>
              <w:rPr>
                <w:noProof/>
                <w:webHidden/>
              </w:rPr>
              <w:t>11</w:t>
            </w:r>
            <w:r>
              <w:rPr>
                <w:noProof/>
                <w:webHidden/>
              </w:rPr>
              <w:fldChar w:fldCharType="end"/>
            </w:r>
          </w:hyperlink>
        </w:p>
        <w:p>
          <w:pPr>
            <w:pStyle w:val="TM2"/>
            <w:tabs>
              <w:tab w:val="right" w:leader="dot" w:pos="9912"/>
            </w:tabs>
            <w:rPr>
              <w:noProof/>
            </w:rPr>
          </w:pPr>
          <w:hyperlink w:anchor="_Toc183110208" w:history="1">
            <w:r>
              <w:rPr>
                <w:rStyle w:val="Lienhypertexte"/>
                <w:rFonts w:ascii="Marianne" w:hAnsi="Marianne"/>
                <w:b/>
                <w:bCs/>
                <w:noProof/>
              </w:rPr>
              <w:t>GLOSSAIRE :</w:t>
            </w:r>
            <w:r>
              <w:rPr>
                <w:noProof/>
                <w:webHidden/>
              </w:rPr>
              <w:tab/>
            </w:r>
            <w:r>
              <w:rPr>
                <w:noProof/>
                <w:webHidden/>
              </w:rPr>
              <w:fldChar w:fldCharType="begin"/>
            </w:r>
            <w:r>
              <w:rPr>
                <w:noProof/>
                <w:webHidden/>
              </w:rPr>
              <w:instrText xml:space="preserve"> PAGEREF _Toc183110208 \h </w:instrText>
            </w:r>
            <w:r>
              <w:rPr>
                <w:noProof/>
                <w:webHidden/>
              </w:rPr>
            </w:r>
            <w:r>
              <w:rPr>
                <w:noProof/>
                <w:webHidden/>
              </w:rPr>
              <w:fldChar w:fldCharType="separate"/>
            </w:r>
            <w:r>
              <w:rPr>
                <w:noProof/>
                <w:webHidden/>
              </w:rPr>
              <w:t>12</w:t>
            </w:r>
            <w:r>
              <w:rPr>
                <w:noProof/>
                <w:webHidden/>
              </w:rPr>
              <w:fldChar w:fldCharType="end"/>
            </w:r>
          </w:hyperlink>
        </w:p>
        <w:p>
          <w:pPr>
            <w:rPr>
              <w:rFonts w:ascii="Marianne" w:hAnsi="Marianne"/>
              <w:sz w:val="20"/>
              <w:szCs w:val="20"/>
            </w:rPr>
          </w:pPr>
          <w:r>
            <w:rPr>
              <w:rFonts w:ascii="Marianne" w:hAnsi="Marianne"/>
              <w:b/>
              <w:bCs/>
              <w:sz w:val="20"/>
              <w:szCs w:val="20"/>
            </w:rPr>
            <w:fldChar w:fldCharType="end"/>
          </w:r>
        </w:p>
      </w:sdtContent>
    </w:sdt>
    <w:p>
      <w:pPr>
        <w:rPr>
          <w:rFonts w:ascii="Marianne" w:eastAsiaTheme="majorEastAsia" w:hAnsi="Marianne" w:cstheme="majorBidi"/>
          <w:color w:val="1F3864" w:themeColor="accent1" w:themeShade="80"/>
          <w:sz w:val="20"/>
          <w:szCs w:val="20"/>
        </w:rPr>
      </w:pPr>
      <w:r>
        <w:rPr>
          <w:rFonts w:ascii="Marianne" w:hAnsi="Marianne"/>
          <w:sz w:val="20"/>
          <w:szCs w:val="20"/>
        </w:rPr>
        <w:br w:type="page"/>
      </w:r>
    </w:p>
    <w:p>
      <w:pPr>
        <w:pStyle w:val="Titre1"/>
        <w:rPr>
          <w:rFonts w:ascii="Marianne" w:hAnsi="Marianne"/>
          <w:b/>
          <w:bCs/>
          <w:color w:val="000091"/>
          <w:sz w:val="20"/>
          <w:szCs w:val="20"/>
        </w:rPr>
      </w:pPr>
      <w:bookmarkStart w:id="3" w:name="_Toc183110189"/>
      <w:r>
        <w:rPr>
          <w:rFonts w:ascii="Marianne" w:hAnsi="Marianne"/>
          <w:b/>
          <w:bCs/>
          <w:color w:val="000091"/>
          <w:sz w:val="20"/>
          <w:szCs w:val="20"/>
        </w:rPr>
        <w:lastRenderedPageBreak/>
        <w:t>1</w:t>
      </w:r>
      <w:r>
        <w:rPr>
          <w:rFonts w:ascii="Marianne" w:hAnsi="Marianne"/>
          <w:b/>
          <w:bCs/>
          <w:color w:val="000091"/>
          <w:sz w:val="20"/>
          <w:szCs w:val="20"/>
        </w:rPr>
        <w:tab/>
        <w:t>INTRODUCTION</w:t>
      </w:r>
      <w:bookmarkEnd w:id="3"/>
      <w:r>
        <w:rPr>
          <w:rFonts w:ascii="Marianne" w:hAnsi="Marianne"/>
          <w:b/>
          <w:bCs/>
          <w:color w:val="000091"/>
          <w:sz w:val="20"/>
          <w:szCs w:val="20"/>
        </w:rPr>
        <w:t xml:space="preserve"> </w:t>
      </w:r>
    </w:p>
    <w:p>
      <w:pPr>
        <w:jc w:val="both"/>
        <w:rPr>
          <w:rFonts w:ascii="Marianne" w:hAnsi="Marianne"/>
          <w:sz w:val="20"/>
          <w:szCs w:val="20"/>
        </w:rPr>
      </w:pPr>
      <w:r>
        <w:rPr>
          <w:rFonts w:ascii="Marianne" w:hAnsi="Marianne"/>
          <w:sz w:val="20"/>
          <w:szCs w:val="20"/>
        </w:rPr>
        <w:t xml:space="preserve">La deuxième sous-direction de la Direction du Budget (DB) a développé et mis en œuvre depuis septembre 2023 le système d’information OPERA permettant l’exercice de ses missions sur le périmètre des organismes publics de l’Etat. </w:t>
      </w:r>
    </w:p>
    <w:p>
      <w:pPr>
        <w:jc w:val="both"/>
        <w:rPr>
          <w:rFonts w:ascii="Marianne" w:hAnsi="Marianne"/>
          <w:sz w:val="20"/>
          <w:szCs w:val="20"/>
        </w:rPr>
      </w:pPr>
      <w:r>
        <w:rPr>
          <w:rFonts w:ascii="Marianne" w:hAnsi="Marianne"/>
          <w:sz w:val="20"/>
          <w:szCs w:val="20"/>
        </w:rPr>
        <w:t>Le bureau des opérateurs et organismes publics de l’Etat (2B2O) met ainsi à disposition des agents des services de contrôle et des bureaux sectoriels l’outil OPERA afin de leur offrir une base de données sur les organismes les concernant, permettre une meilleure circulation des informations et offrir un outil d’analyse financière en amont de la présentation des budgets aux Pré-Conseils d’administration et aux conseils d’administration jusqu’au budgets votés. Cette charte a vocation à évoluer afin de tenir compte des développements des fonctionnalités d’OPERA.</w:t>
      </w:r>
    </w:p>
    <w:p>
      <w:pPr>
        <w:jc w:val="both"/>
        <w:rPr>
          <w:rFonts w:ascii="Marianne" w:hAnsi="Marianne"/>
          <w:sz w:val="20"/>
          <w:szCs w:val="20"/>
        </w:rPr>
      </w:pPr>
      <w:r>
        <w:rPr>
          <w:rFonts w:ascii="Marianne" w:hAnsi="Marianne"/>
          <w:sz w:val="20"/>
          <w:szCs w:val="20"/>
        </w:rPr>
        <w:t xml:space="preserve">La présente charte définit les conditions d’accès et les règles d’utilisation d’OPERA. Elle a également pour objet de sensibiliser les utilisateurs aux risques liés à l’utilisation de ces ressources en termes d’intégrité et de confidentialité des informations traitées. Ces risques imposent le respect de certaines règles de sécurité et de bonne conduite. L’imprudence, la négligence ou la malveillance d’un utilisateur peuvent en effet avoir des conséquences graves de nature à engager sa responsabilité civile et / ou pénale ainsi que celle de la DB. </w:t>
      </w:r>
    </w:p>
    <w:p>
      <w:pPr>
        <w:spacing w:after="0"/>
        <w:rPr>
          <w:rFonts w:ascii="Marianne" w:hAnsi="Marianne"/>
          <w:sz w:val="20"/>
          <w:szCs w:val="20"/>
        </w:rPr>
      </w:pPr>
      <w:r>
        <w:rPr>
          <w:rFonts w:ascii="Marianne" w:hAnsi="Marianne"/>
          <w:sz w:val="20"/>
          <w:szCs w:val="20"/>
        </w:rPr>
        <w:t>Cette charte informatique comporte 1 annexe :</w:t>
      </w:r>
    </w:p>
    <w:p>
      <w:pPr>
        <w:pStyle w:val="Paragraphedeliste"/>
        <w:numPr>
          <w:ilvl w:val="0"/>
          <w:numId w:val="27"/>
        </w:numPr>
        <w:spacing w:after="160"/>
        <w:ind w:left="1434" w:hanging="357"/>
        <w:jc w:val="both"/>
        <w:rPr>
          <w:rFonts w:ascii="Marianne" w:hAnsi="Marianne"/>
          <w:sz w:val="20"/>
          <w:szCs w:val="20"/>
        </w:rPr>
      </w:pPr>
      <w:r>
        <w:rPr>
          <w:rFonts w:ascii="Marianne" w:hAnsi="Marianne"/>
          <w:sz w:val="20"/>
          <w:szCs w:val="20"/>
        </w:rPr>
        <w:t>Liste des familles d’organismes et des statuts</w:t>
      </w:r>
    </w:p>
    <w:p>
      <w:pPr>
        <w:pStyle w:val="Titre2"/>
        <w:rPr>
          <w:rFonts w:ascii="Marianne" w:hAnsi="Marianne"/>
          <w:b/>
          <w:bCs/>
          <w:sz w:val="20"/>
          <w:szCs w:val="20"/>
        </w:rPr>
      </w:pPr>
      <w:bookmarkStart w:id="4" w:name="_Toc183110190"/>
      <w:r>
        <w:rPr>
          <w:rFonts w:ascii="Marianne" w:hAnsi="Marianne"/>
          <w:b/>
          <w:bCs/>
          <w:color w:val="000091"/>
          <w:sz w:val="20"/>
          <w:szCs w:val="20"/>
        </w:rPr>
        <w:t>1.1</w:t>
      </w:r>
      <w:r>
        <w:rPr>
          <w:rFonts w:ascii="Marianne" w:hAnsi="Marianne"/>
          <w:b/>
          <w:bCs/>
          <w:color w:val="000091"/>
          <w:sz w:val="20"/>
          <w:szCs w:val="20"/>
        </w:rPr>
        <w:tab/>
        <w:t>LE CHAMP D’APPLICATION DE LA CHARTE</w:t>
      </w:r>
      <w:bookmarkEnd w:id="4"/>
    </w:p>
    <w:p>
      <w:pPr>
        <w:jc w:val="both"/>
        <w:rPr>
          <w:rFonts w:ascii="Marianne" w:hAnsi="Marianne"/>
          <w:sz w:val="20"/>
          <w:szCs w:val="20"/>
        </w:rPr>
      </w:pPr>
      <w:r>
        <w:rPr>
          <w:rFonts w:ascii="Marianne" w:hAnsi="Marianne"/>
          <w:sz w:val="20"/>
          <w:szCs w:val="20"/>
        </w:rPr>
        <w:t>On désigne sous le terme « utilisateur » et « utilisatrice » toute personne, sans exception, disposant d’un accès, utilisant ou intervenant sur OPERA.</w:t>
      </w:r>
    </w:p>
    <w:p>
      <w:pPr>
        <w:jc w:val="both"/>
        <w:rPr>
          <w:rFonts w:ascii="Marianne" w:hAnsi="Marianne"/>
          <w:sz w:val="20"/>
          <w:szCs w:val="20"/>
        </w:rPr>
      </w:pPr>
      <w:r>
        <w:rPr>
          <w:rFonts w:ascii="Marianne" w:hAnsi="Marianne"/>
          <w:sz w:val="20"/>
          <w:szCs w:val="20"/>
        </w:rPr>
        <w:t>Les règles et procédures prévues dans la présente charte s’imposent à tout utilisateur et utilisatrice quel que soit son statut (personnels titulaires, contractuels, stagiaires, …) ou son rôle vis-à-vis de la DB (contrôleurs, chargés de tutelles financiers, administrateurs …).</w:t>
      </w:r>
    </w:p>
    <w:p>
      <w:pPr>
        <w:pStyle w:val="Titre2"/>
        <w:rPr>
          <w:rFonts w:ascii="Marianne" w:hAnsi="Marianne"/>
          <w:b/>
          <w:bCs/>
          <w:sz w:val="20"/>
          <w:szCs w:val="20"/>
        </w:rPr>
      </w:pPr>
      <w:bookmarkStart w:id="5" w:name="_Toc183110191"/>
      <w:r>
        <w:rPr>
          <w:rFonts w:ascii="Marianne" w:hAnsi="Marianne"/>
          <w:b/>
          <w:bCs/>
          <w:color w:val="000091"/>
          <w:sz w:val="20"/>
          <w:szCs w:val="20"/>
        </w:rPr>
        <w:t>1.2</w:t>
      </w:r>
      <w:r>
        <w:rPr>
          <w:rFonts w:ascii="Marianne" w:hAnsi="Marianne"/>
          <w:b/>
          <w:bCs/>
          <w:color w:val="000091"/>
          <w:sz w:val="20"/>
          <w:szCs w:val="20"/>
        </w:rPr>
        <w:tab/>
        <w:t>PROTECTION DES DONNEES A CARACTERE PERSONNEL</w:t>
      </w:r>
      <w:bookmarkEnd w:id="5"/>
    </w:p>
    <w:p>
      <w:pPr>
        <w:rPr>
          <w:rFonts w:ascii="Marianne" w:hAnsi="Marianne"/>
          <w:sz w:val="20"/>
          <w:szCs w:val="20"/>
        </w:rPr>
      </w:pPr>
      <w:bookmarkStart w:id="6" w:name="_Toc164436436"/>
      <w:r>
        <w:rPr>
          <w:rFonts w:ascii="Marianne" w:hAnsi="Marianne"/>
          <w:sz w:val="20"/>
          <w:szCs w:val="20"/>
        </w:rPr>
        <w:t xml:space="preserve">OPERA ne comporte aucune donnée à caractère personnel et ne fait intervenir aucun cookie. </w:t>
      </w:r>
    </w:p>
    <w:p>
      <w:pPr>
        <w:jc w:val="both"/>
        <w:rPr>
          <w:rFonts w:ascii="Marianne" w:hAnsi="Marianne"/>
          <w:sz w:val="20"/>
          <w:szCs w:val="20"/>
        </w:rPr>
      </w:pPr>
      <w:r>
        <w:rPr>
          <w:rFonts w:ascii="Marianne" w:hAnsi="Marianne"/>
          <w:sz w:val="20"/>
          <w:szCs w:val="20"/>
        </w:rPr>
        <w:t>Aucune donnée à caractère personnel (nom du dirigeant, nom du directeur financier ou autre) ne doit être renseignée dans les champs de saisie laissés libres (champs Observations).</w:t>
      </w:r>
    </w:p>
    <w:p>
      <w:pPr>
        <w:pStyle w:val="Titre1"/>
        <w:rPr>
          <w:rFonts w:ascii="Marianne" w:hAnsi="Marianne"/>
          <w:b/>
          <w:bCs/>
          <w:color w:val="000091"/>
          <w:sz w:val="20"/>
          <w:szCs w:val="20"/>
        </w:rPr>
      </w:pPr>
      <w:bookmarkStart w:id="7" w:name="_Toc151039564"/>
      <w:bookmarkStart w:id="8" w:name="_Toc183110192"/>
      <w:r>
        <w:rPr>
          <w:rFonts w:ascii="Marianne" w:hAnsi="Marianne"/>
          <w:b/>
          <w:bCs/>
          <w:color w:val="000091"/>
          <w:sz w:val="20"/>
          <w:szCs w:val="20"/>
        </w:rPr>
        <w:t>2</w:t>
      </w:r>
      <w:r>
        <w:rPr>
          <w:rFonts w:ascii="Marianne" w:hAnsi="Marianne"/>
          <w:b/>
          <w:bCs/>
          <w:color w:val="000091"/>
          <w:sz w:val="20"/>
          <w:szCs w:val="20"/>
        </w:rPr>
        <w:tab/>
      </w:r>
      <w:bookmarkEnd w:id="7"/>
      <w:r>
        <w:rPr>
          <w:rFonts w:ascii="Marianne" w:hAnsi="Marianne"/>
          <w:b/>
          <w:bCs/>
          <w:color w:val="000091"/>
          <w:sz w:val="20"/>
          <w:szCs w:val="20"/>
        </w:rPr>
        <w:t>CONNEXION ET MOT DE PASSE</w:t>
      </w:r>
      <w:bookmarkEnd w:id="8"/>
      <w:r>
        <w:rPr>
          <w:rFonts w:ascii="Marianne" w:hAnsi="Marianne"/>
          <w:b/>
          <w:bCs/>
          <w:color w:val="000091"/>
          <w:sz w:val="20"/>
          <w:szCs w:val="20"/>
        </w:rPr>
        <w:t xml:space="preserve"> </w:t>
      </w:r>
    </w:p>
    <w:p>
      <w:pPr>
        <w:rPr>
          <w:rFonts w:ascii="Marianne" w:hAnsi="Marianne"/>
          <w:color w:val="000000"/>
          <w:sz w:val="20"/>
          <w:szCs w:val="20"/>
        </w:rPr>
      </w:pPr>
      <w:r>
        <w:rPr>
          <w:rFonts w:ascii="Marianne" w:hAnsi="Marianne"/>
          <w:sz w:val="20"/>
          <w:szCs w:val="20"/>
        </w:rPr>
        <w:t xml:space="preserve">La connexion à OPERA se fait via le lien suivant : </w:t>
      </w:r>
      <w:hyperlink r:id="rId8" w:history="1">
        <w:r>
          <w:rPr>
            <w:rStyle w:val="Lienhypertexte"/>
            <w:rFonts w:ascii="Marianne" w:hAnsi="Marianne"/>
            <w:sz w:val="20"/>
            <w:szCs w:val="20"/>
          </w:rPr>
          <w:t>https://budgetlab.finances.gouv.fr/opera/connexion</w:t>
        </w:r>
      </w:hyperlink>
      <w:r>
        <w:rPr>
          <w:rFonts w:ascii="Marianne" w:hAnsi="Marianne"/>
          <w:color w:val="000000"/>
          <w:sz w:val="20"/>
          <w:szCs w:val="20"/>
        </w:rPr>
        <w:t xml:space="preserve"> </w:t>
      </w:r>
    </w:p>
    <w:p>
      <w:pPr>
        <w:rPr>
          <w:rFonts w:ascii="Marianne" w:hAnsi="Marianne"/>
          <w:sz w:val="20"/>
          <w:szCs w:val="20"/>
        </w:rPr>
      </w:pPr>
      <w:r>
        <w:rPr>
          <w:rFonts w:ascii="Marianne" w:hAnsi="Marianne"/>
          <w:sz w:val="20"/>
          <w:szCs w:val="20"/>
        </w:rPr>
        <w:t xml:space="preserve">Important : l’accès à OPERA est possible à partir de tout poste de travail. </w:t>
      </w:r>
    </w:p>
    <w:p>
      <w:pPr>
        <w:jc w:val="both"/>
        <w:rPr>
          <w:rFonts w:ascii="Marianne" w:hAnsi="Marianne"/>
          <w:sz w:val="20"/>
          <w:szCs w:val="20"/>
        </w:rPr>
      </w:pPr>
      <w:r>
        <w:rPr>
          <w:rFonts w:ascii="Marianne" w:hAnsi="Marianne"/>
          <w:sz w:val="20"/>
          <w:szCs w:val="20"/>
        </w:rPr>
        <w:t>Attention : la politique de sécurité de chaque organisme, service ou ministère peut impliquer une autorisation spécifique d’accès à cette plateforme. Dans ce cas, une exception doit être créée par les services numériques compétents de chaque entité.</w:t>
      </w:r>
    </w:p>
    <w:p>
      <w:pPr>
        <w:pStyle w:val="Paragraphedeliste"/>
        <w:spacing w:after="120"/>
        <w:ind w:left="0"/>
        <w:jc w:val="both"/>
        <w:rPr>
          <w:rFonts w:ascii="Marianne" w:hAnsi="Marianne"/>
          <w:sz w:val="20"/>
          <w:szCs w:val="20"/>
        </w:rPr>
      </w:pPr>
      <w:r>
        <w:rPr>
          <w:rFonts w:ascii="Marianne" w:hAnsi="Marianne"/>
          <w:noProof/>
          <w:sz w:val="20"/>
          <w:szCs w:val="20"/>
        </w:rPr>
        <w:lastRenderedPageBreak/>
        <w:drawing>
          <wp:inline distT="0" distB="0" distL="0" distR="0">
            <wp:extent cx="6300470" cy="3841750"/>
            <wp:effectExtent l="0" t="0" r="508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0470" cy="3841750"/>
                    </a:xfrm>
                    <a:prstGeom prst="rect">
                      <a:avLst/>
                    </a:prstGeom>
                  </pic:spPr>
                </pic:pic>
              </a:graphicData>
            </a:graphic>
          </wp:inline>
        </w:drawing>
      </w:r>
    </w:p>
    <w:p>
      <w:pPr>
        <w:jc w:val="both"/>
        <w:rPr>
          <w:rFonts w:ascii="Marianne" w:hAnsi="Marianne"/>
          <w:sz w:val="20"/>
          <w:szCs w:val="20"/>
        </w:rPr>
      </w:pPr>
      <w:r>
        <w:rPr>
          <w:rFonts w:ascii="Marianne" w:hAnsi="Marianne"/>
          <w:sz w:val="20"/>
          <w:szCs w:val="20"/>
        </w:rPr>
        <w:t xml:space="preserve">Les mots de passe sont générés par l’équipe de </w:t>
      </w:r>
      <w:proofErr w:type="spellStart"/>
      <w:r>
        <w:rPr>
          <w:rFonts w:ascii="Marianne" w:hAnsi="Marianne"/>
          <w:sz w:val="20"/>
          <w:szCs w:val="20"/>
        </w:rPr>
        <w:t>BudgetLab</w:t>
      </w:r>
      <w:proofErr w:type="spellEnd"/>
      <w:r>
        <w:rPr>
          <w:rFonts w:ascii="Marianne" w:hAnsi="Marianne"/>
          <w:sz w:val="20"/>
          <w:szCs w:val="20"/>
        </w:rPr>
        <w:t xml:space="preserve"> de la 2</w:t>
      </w:r>
      <w:r>
        <w:rPr>
          <w:rFonts w:ascii="Marianne" w:hAnsi="Marianne"/>
          <w:sz w:val="20"/>
          <w:szCs w:val="20"/>
          <w:vertAlign w:val="superscript"/>
        </w:rPr>
        <w:t>e</w:t>
      </w:r>
      <w:r>
        <w:rPr>
          <w:rFonts w:ascii="Marianne" w:hAnsi="Marianne"/>
          <w:sz w:val="20"/>
          <w:szCs w:val="20"/>
        </w:rPr>
        <w:t xml:space="preserve"> sous-direction du Budget. Ils seront actualisés régulièrement tous les ans</w:t>
      </w:r>
      <w:del w:id="9" w:author="BOU-DOISNEAU Audrey" w:date="2024-11-21T18:58:00Z">
        <w:r>
          <w:rPr>
            <w:rFonts w:ascii="Marianne" w:hAnsi="Marianne"/>
            <w:sz w:val="20"/>
            <w:szCs w:val="20"/>
          </w:rPr>
          <w:delText xml:space="preserve"> </w:delText>
        </w:r>
      </w:del>
      <w:r>
        <w:rPr>
          <w:rFonts w:ascii="Marianne" w:hAnsi="Marianne"/>
          <w:sz w:val="20"/>
          <w:szCs w:val="20"/>
        </w:rPr>
        <w:t>).</w:t>
      </w:r>
    </w:p>
    <w:p>
      <w:pPr>
        <w:jc w:val="both"/>
        <w:rPr>
          <w:rFonts w:ascii="Marianne" w:hAnsi="Marianne"/>
          <w:sz w:val="20"/>
          <w:szCs w:val="20"/>
        </w:rPr>
      </w:pPr>
      <w:r>
        <w:rPr>
          <w:rFonts w:ascii="Marianne" w:hAnsi="Marianne"/>
          <w:sz w:val="20"/>
          <w:szCs w:val="20"/>
        </w:rPr>
        <w:t>2B2O transmet les nouveaux mots de passe par mail aux responsables des différents services utilisateurs (CBCM et DCB ; CBR, sous-directeurs et adjoints et chefs de bureaux sectoriels ; responsable de mission du CGefi).</w:t>
      </w:r>
    </w:p>
    <w:p>
      <w:pPr>
        <w:rPr>
          <w:rFonts w:ascii="Marianne" w:hAnsi="Marianne"/>
          <w:sz w:val="20"/>
          <w:szCs w:val="20"/>
        </w:rPr>
      </w:pPr>
      <w:r>
        <w:rPr>
          <w:rFonts w:ascii="Marianne" w:hAnsi="Marianne"/>
          <w:sz w:val="20"/>
          <w:szCs w:val="20"/>
        </w:rPr>
        <w:t xml:space="preserve">Le mot de passe étant le même pour tous les agents d’un même périmètre (BS, service de contrôle), les responsables doivent le diffuser aux seuls agents de leur équipe qui auront à en connaitre. </w:t>
      </w:r>
    </w:p>
    <w:p>
      <w:pPr>
        <w:jc w:val="both"/>
        <w:rPr>
          <w:rFonts w:ascii="Marianne" w:hAnsi="Marianne"/>
          <w:sz w:val="20"/>
          <w:szCs w:val="20"/>
        </w:rPr>
      </w:pPr>
      <w:r>
        <w:rPr>
          <w:rFonts w:ascii="Marianne" w:hAnsi="Marianne"/>
          <w:sz w:val="20"/>
          <w:szCs w:val="20"/>
        </w:rPr>
        <w:t>Les nouveaux utilisateurs peuvent ainsi se rapprocher de leur hiérarchie ou du bureau 2B2O afin que leur soit transmis le mot de passe correspondant à leur service d’affectation.</w:t>
      </w:r>
    </w:p>
    <w:p>
      <w:pPr>
        <w:pStyle w:val="Titre1"/>
        <w:rPr>
          <w:rFonts w:ascii="Marianne" w:hAnsi="Marianne"/>
          <w:b/>
          <w:bCs/>
          <w:color w:val="000091"/>
          <w:sz w:val="20"/>
          <w:szCs w:val="20"/>
        </w:rPr>
      </w:pPr>
      <w:bookmarkStart w:id="10" w:name="_Toc183110193"/>
      <w:bookmarkStart w:id="11" w:name="_Toc151039571"/>
      <w:bookmarkStart w:id="12" w:name="_Hlk175673169"/>
      <w:bookmarkEnd w:id="6"/>
      <w:r>
        <w:rPr>
          <w:rFonts w:ascii="Marianne" w:hAnsi="Marianne"/>
          <w:b/>
          <w:bCs/>
          <w:color w:val="000091"/>
          <w:sz w:val="20"/>
          <w:szCs w:val="20"/>
        </w:rPr>
        <w:t>3</w:t>
      </w:r>
      <w:r>
        <w:rPr>
          <w:rFonts w:ascii="Marianne" w:hAnsi="Marianne"/>
          <w:b/>
          <w:bCs/>
          <w:color w:val="000091"/>
          <w:sz w:val="20"/>
          <w:szCs w:val="20"/>
        </w:rPr>
        <w:tab/>
        <w:t>TYPOLOGIE DES RÔLES / DROITS</w:t>
      </w:r>
      <w:bookmarkEnd w:id="10"/>
      <w:r>
        <w:rPr>
          <w:rFonts w:ascii="Marianne" w:hAnsi="Marianne"/>
          <w:b/>
          <w:bCs/>
          <w:color w:val="000091"/>
          <w:sz w:val="20"/>
          <w:szCs w:val="20"/>
        </w:rPr>
        <w:t xml:space="preserve"> </w:t>
      </w:r>
      <w:bookmarkStart w:id="13" w:name="_Toc151039574"/>
      <w:bookmarkEnd w:id="11"/>
      <w:bookmarkEnd w:id="12"/>
    </w:p>
    <w:bookmarkEnd w:id="13"/>
    <w:p>
      <w:pPr>
        <w:jc w:val="both"/>
        <w:rPr>
          <w:rFonts w:ascii="Marianne" w:hAnsi="Marianne"/>
          <w:sz w:val="20"/>
          <w:szCs w:val="20"/>
        </w:rPr>
      </w:pPr>
      <w:r>
        <w:rPr>
          <w:rFonts w:ascii="Marianne" w:hAnsi="Marianne"/>
          <w:sz w:val="20"/>
          <w:szCs w:val="20"/>
        </w:rPr>
        <w:t>Les utilisateurs d’OPERA ont des profils différents en fonction de leur service d’appartenance. Les profils ouvrent des droits différents d’écriture et de lecture des modules.</w:t>
      </w:r>
    </w:p>
    <w:p>
      <w:pPr>
        <w:pStyle w:val="Titre2"/>
        <w:rPr>
          <w:rFonts w:ascii="Marianne" w:hAnsi="Marianne"/>
          <w:b/>
          <w:bCs/>
          <w:color w:val="000091"/>
          <w:sz w:val="20"/>
          <w:szCs w:val="20"/>
        </w:rPr>
      </w:pPr>
      <w:bookmarkStart w:id="14" w:name="_Toc183110194"/>
      <w:r>
        <w:rPr>
          <w:rFonts w:ascii="Marianne" w:hAnsi="Marianne"/>
          <w:b/>
          <w:bCs/>
          <w:color w:val="000091"/>
          <w:sz w:val="20"/>
          <w:szCs w:val="20"/>
        </w:rPr>
        <w:t>3.1</w:t>
      </w:r>
      <w:r>
        <w:rPr>
          <w:rFonts w:ascii="Marianne" w:hAnsi="Marianne"/>
          <w:b/>
          <w:bCs/>
          <w:color w:val="000091"/>
          <w:sz w:val="20"/>
          <w:szCs w:val="20"/>
        </w:rPr>
        <w:tab/>
        <w:t>PROFIL CONTROLEURS</w:t>
      </w:r>
      <w:bookmarkEnd w:id="14"/>
    </w:p>
    <w:p>
      <w:pPr>
        <w:pStyle w:val="Titre3"/>
        <w:rPr>
          <w:rFonts w:ascii="Marianne" w:hAnsi="Marianne"/>
          <w:b/>
          <w:bCs/>
          <w:color w:val="000091"/>
          <w:sz w:val="20"/>
          <w:szCs w:val="20"/>
        </w:rPr>
      </w:pPr>
      <w:bookmarkStart w:id="15" w:name="_Toc183110195"/>
      <w:r>
        <w:rPr>
          <w:rFonts w:ascii="Marianne" w:hAnsi="Marianne"/>
          <w:b/>
          <w:bCs/>
          <w:color w:val="000091"/>
          <w:sz w:val="20"/>
          <w:szCs w:val="20"/>
        </w:rPr>
        <w:t>ACCES EN LECTURE :</w:t>
      </w:r>
      <w:bookmarkEnd w:id="15"/>
      <w:r>
        <w:rPr>
          <w:rFonts w:ascii="Marianne" w:hAnsi="Marianne"/>
          <w:b/>
          <w:bCs/>
          <w:color w:val="000091"/>
          <w:sz w:val="20"/>
          <w:szCs w:val="20"/>
        </w:rPr>
        <w:t xml:space="preserve"> </w:t>
      </w:r>
    </w:p>
    <w:p>
      <w:pPr>
        <w:jc w:val="both"/>
        <w:rPr>
          <w:rFonts w:ascii="Marianne" w:hAnsi="Marianne"/>
          <w:sz w:val="20"/>
          <w:szCs w:val="20"/>
        </w:rPr>
      </w:pPr>
      <w:r>
        <w:rPr>
          <w:rFonts w:ascii="Marianne" w:hAnsi="Marianne"/>
          <w:sz w:val="20"/>
          <w:szCs w:val="20"/>
        </w:rPr>
        <w:t xml:space="preserve">Les contrôleurs ont accès en lecture à tous les modules pour les organismes relevant de leur périmètre de contrôle et des organismes appartenant à la même famille que ceux qu’ils contrôlent : </w:t>
      </w:r>
    </w:p>
    <w:p>
      <w:pPr>
        <w:pStyle w:val="Paragraphedeliste"/>
        <w:numPr>
          <w:ilvl w:val="0"/>
          <w:numId w:val="24"/>
        </w:numPr>
        <w:jc w:val="both"/>
        <w:rPr>
          <w:rFonts w:ascii="Marianne" w:hAnsi="Marianne"/>
          <w:sz w:val="20"/>
          <w:szCs w:val="20"/>
        </w:rPr>
      </w:pPr>
      <w:r>
        <w:rPr>
          <w:rFonts w:ascii="Marianne" w:hAnsi="Marianne"/>
          <w:sz w:val="20"/>
          <w:szCs w:val="20"/>
        </w:rPr>
        <w:t>Organismes : liste et fiches d’identité ; données budgétaires et comptables ; restitutions graphiques, téléchargement de la fiche ou de la recherche effectuée(xlsx)</w:t>
      </w:r>
    </w:p>
    <w:p>
      <w:pPr>
        <w:pStyle w:val="Paragraphedeliste"/>
        <w:numPr>
          <w:ilvl w:val="0"/>
          <w:numId w:val="24"/>
        </w:numPr>
        <w:jc w:val="both"/>
        <w:rPr>
          <w:rFonts w:ascii="Marianne" w:hAnsi="Marianne"/>
          <w:sz w:val="20"/>
          <w:szCs w:val="20"/>
        </w:rPr>
      </w:pPr>
      <w:r>
        <w:rPr>
          <w:rFonts w:ascii="Marianne" w:hAnsi="Marianne"/>
          <w:sz w:val="20"/>
          <w:szCs w:val="20"/>
        </w:rPr>
        <w:lastRenderedPageBreak/>
        <w:t>Cycle budgétaire : historique des budgets ; liste ; suivi du remplissage et téléchargement des données budgétaires et comptables (xlsx)</w:t>
      </w:r>
    </w:p>
    <w:p>
      <w:pPr>
        <w:pStyle w:val="Paragraphedeliste"/>
        <w:numPr>
          <w:ilvl w:val="0"/>
          <w:numId w:val="24"/>
        </w:numPr>
        <w:jc w:val="both"/>
        <w:rPr>
          <w:rFonts w:ascii="Marianne" w:hAnsi="Marianne"/>
          <w:sz w:val="20"/>
          <w:szCs w:val="20"/>
        </w:rPr>
      </w:pPr>
      <w:r>
        <w:rPr>
          <w:rFonts w:ascii="Marianne" w:hAnsi="Marianne"/>
          <w:sz w:val="20"/>
          <w:szCs w:val="20"/>
        </w:rPr>
        <w:t>Documents : documents de contrôle (download)</w:t>
      </w:r>
    </w:p>
    <w:p>
      <w:pPr>
        <w:pStyle w:val="Paragraphedeliste"/>
        <w:numPr>
          <w:ilvl w:val="0"/>
          <w:numId w:val="24"/>
        </w:numPr>
        <w:jc w:val="both"/>
        <w:rPr>
          <w:rFonts w:ascii="Marianne" w:hAnsi="Marianne"/>
          <w:sz w:val="20"/>
          <w:szCs w:val="20"/>
        </w:rPr>
      </w:pPr>
      <w:r>
        <w:rPr>
          <w:rFonts w:ascii="Marianne" w:hAnsi="Marianne"/>
          <w:sz w:val="20"/>
          <w:szCs w:val="20"/>
        </w:rPr>
        <w:t>Contrôle interne financier (download)</w:t>
      </w:r>
    </w:p>
    <w:p>
      <w:pPr>
        <w:jc w:val="both"/>
        <w:rPr>
          <w:rFonts w:ascii="Marianne" w:hAnsi="Marianne"/>
          <w:sz w:val="20"/>
          <w:szCs w:val="20"/>
        </w:rPr>
      </w:pPr>
      <w:r>
        <w:rPr>
          <w:rFonts w:ascii="Marianne" w:hAnsi="Marianne"/>
          <w:sz w:val="20"/>
          <w:szCs w:val="20"/>
        </w:rPr>
        <w:t>Cette vision par famille d’organisme doit permettre de favoriser les échanges et le partage des données entre contrôleurs.</w:t>
      </w:r>
    </w:p>
    <w:p>
      <w:pPr>
        <w:spacing w:after="0"/>
        <w:jc w:val="both"/>
        <w:rPr>
          <w:rFonts w:ascii="Marianne" w:hAnsi="Marianne"/>
          <w:b/>
          <w:bCs/>
          <w:color w:val="000091"/>
          <w:sz w:val="20"/>
          <w:szCs w:val="20"/>
        </w:rPr>
      </w:pPr>
      <w:bookmarkStart w:id="16" w:name="_Toc183110196"/>
      <w:r>
        <w:rPr>
          <w:rStyle w:val="Titre3Car"/>
          <w:rFonts w:ascii="Marianne" w:hAnsi="Marianne"/>
          <w:b/>
          <w:bCs/>
          <w:color w:val="000091"/>
          <w:sz w:val="20"/>
          <w:szCs w:val="20"/>
        </w:rPr>
        <w:t>ACCES EN ECRITURE :</w:t>
      </w:r>
      <w:bookmarkEnd w:id="16"/>
      <w:r>
        <w:rPr>
          <w:rStyle w:val="Titre3Car"/>
          <w:rFonts w:ascii="Marianne" w:hAnsi="Marianne"/>
          <w:b/>
          <w:bCs/>
          <w:color w:val="000091"/>
          <w:sz w:val="20"/>
          <w:szCs w:val="20"/>
        </w:rPr>
        <w:t xml:space="preserve"> </w:t>
      </w:r>
      <w:r>
        <w:rPr>
          <w:rFonts w:ascii="Marianne" w:hAnsi="Marianne"/>
          <w:b/>
          <w:bCs/>
          <w:color w:val="000091"/>
          <w:sz w:val="20"/>
          <w:szCs w:val="20"/>
        </w:rPr>
        <w:t xml:space="preserve"> </w:t>
      </w:r>
    </w:p>
    <w:p>
      <w:pPr>
        <w:spacing w:after="0"/>
        <w:jc w:val="both"/>
        <w:rPr>
          <w:rFonts w:ascii="Marianne" w:hAnsi="Marianne"/>
          <w:sz w:val="20"/>
          <w:szCs w:val="20"/>
        </w:rPr>
      </w:pPr>
      <w:r>
        <w:rPr>
          <w:rFonts w:ascii="Marianne" w:hAnsi="Marianne"/>
          <w:sz w:val="20"/>
          <w:szCs w:val="20"/>
        </w:rPr>
        <w:t xml:space="preserve">Les contrôleurs ont accès en écriture à tous les modules pour les organismes relevant de leur périmètre de contrôle uniquement : </w:t>
      </w:r>
    </w:p>
    <w:p>
      <w:pPr>
        <w:pStyle w:val="Paragraphedeliste"/>
        <w:numPr>
          <w:ilvl w:val="0"/>
          <w:numId w:val="25"/>
        </w:numPr>
        <w:jc w:val="both"/>
        <w:rPr>
          <w:rFonts w:ascii="Marianne" w:hAnsi="Marianne"/>
          <w:sz w:val="20"/>
          <w:szCs w:val="20"/>
        </w:rPr>
      </w:pPr>
      <w:r>
        <w:rPr>
          <w:rFonts w:ascii="Marianne" w:hAnsi="Marianne"/>
          <w:sz w:val="20"/>
          <w:szCs w:val="20"/>
        </w:rPr>
        <w:t xml:space="preserve">Organismes : fiches d’identité ; </w:t>
      </w:r>
    </w:p>
    <w:p>
      <w:pPr>
        <w:pStyle w:val="Paragraphedeliste"/>
        <w:numPr>
          <w:ilvl w:val="0"/>
          <w:numId w:val="25"/>
        </w:numPr>
        <w:jc w:val="both"/>
        <w:rPr>
          <w:rFonts w:ascii="Marianne" w:hAnsi="Marianne"/>
          <w:sz w:val="20"/>
          <w:szCs w:val="20"/>
        </w:rPr>
      </w:pPr>
      <w:r>
        <w:rPr>
          <w:rFonts w:ascii="Marianne" w:hAnsi="Marianne"/>
          <w:sz w:val="20"/>
          <w:szCs w:val="20"/>
        </w:rPr>
        <w:t>Cycle budgétaire : Renseigner un budget ; Modifier un budget</w:t>
      </w:r>
    </w:p>
    <w:p>
      <w:pPr>
        <w:pStyle w:val="Paragraphedeliste"/>
        <w:numPr>
          <w:ilvl w:val="0"/>
          <w:numId w:val="25"/>
        </w:numPr>
        <w:jc w:val="both"/>
        <w:rPr>
          <w:rFonts w:ascii="Marianne" w:hAnsi="Marianne"/>
          <w:sz w:val="20"/>
          <w:szCs w:val="20"/>
        </w:rPr>
      </w:pPr>
      <w:r>
        <w:rPr>
          <w:rFonts w:ascii="Marianne" w:hAnsi="Marianne"/>
          <w:sz w:val="20"/>
          <w:szCs w:val="20"/>
        </w:rPr>
        <w:t>Documents : documents de contrôle (</w:t>
      </w:r>
      <w:proofErr w:type="spellStart"/>
      <w:r>
        <w:rPr>
          <w:rFonts w:ascii="Marianne" w:hAnsi="Marianne"/>
          <w:sz w:val="20"/>
          <w:szCs w:val="20"/>
        </w:rPr>
        <w:t>upload</w:t>
      </w:r>
      <w:proofErr w:type="spellEnd"/>
      <w:r>
        <w:rPr>
          <w:rFonts w:ascii="Marianne" w:hAnsi="Marianne"/>
          <w:sz w:val="20"/>
          <w:szCs w:val="20"/>
        </w:rPr>
        <w:t>).</w:t>
      </w:r>
    </w:p>
    <w:p>
      <w:pPr>
        <w:jc w:val="both"/>
        <w:rPr>
          <w:rFonts w:ascii="Marianne" w:hAnsi="Marianne"/>
          <w:sz w:val="20"/>
          <w:szCs w:val="20"/>
        </w:rPr>
      </w:pPr>
      <w:r>
        <w:rPr>
          <w:rFonts w:ascii="Marianne" w:hAnsi="Marianne"/>
          <w:b/>
          <w:bCs/>
          <w:sz w:val="20"/>
          <w:szCs w:val="20"/>
        </w:rPr>
        <w:t>Module Fiche d’identité :</w:t>
      </w:r>
      <w:r>
        <w:rPr>
          <w:rFonts w:ascii="Marianne" w:hAnsi="Marianne"/>
          <w:sz w:val="20"/>
          <w:szCs w:val="20"/>
        </w:rPr>
        <w:t xml:space="preserve"> Certaines données ne sont toutefois pas modifiables par le contrôleur car elles sont extraites automatiquement d’autres bases de données (par exemple : les données du bloc Opérateurs ne sont pas modifiables car elles sont reprises du Jaune opérateurs).</w:t>
      </w:r>
    </w:p>
    <w:p>
      <w:pPr>
        <w:jc w:val="both"/>
        <w:rPr>
          <w:rFonts w:ascii="Marianne" w:hAnsi="Marianne"/>
          <w:sz w:val="20"/>
          <w:szCs w:val="20"/>
        </w:rPr>
      </w:pPr>
      <w:r>
        <w:rPr>
          <w:rFonts w:ascii="Marianne" w:hAnsi="Marianne"/>
          <w:sz w:val="20"/>
          <w:szCs w:val="20"/>
        </w:rPr>
        <w:t xml:space="preserve">Les modifications proposées par les contrôleurs dans le module « Organisme : Fiche d’identité » sont soumises à validation de 2B2O avant leur prise en compte dans OPERA afin d’assurer une homogénéité dans la complétion des données renseignées. </w:t>
      </w:r>
    </w:p>
    <w:p>
      <w:pPr>
        <w:jc w:val="both"/>
        <w:rPr>
          <w:rFonts w:ascii="Marianne" w:hAnsi="Marianne"/>
          <w:sz w:val="20"/>
          <w:szCs w:val="20"/>
        </w:rPr>
      </w:pPr>
    </w:p>
    <w:p>
      <w:pPr>
        <w:jc w:val="both"/>
        <w:rPr>
          <w:rFonts w:ascii="Marianne" w:hAnsi="Marianne"/>
          <w:sz w:val="20"/>
          <w:szCs w:val="20"/>
        </w:rPr>
      </w:pPr>
      <w:r>
        <w:rPr>
          <w:rFonts w:ascii="Marianne" w:hAnsi="Marianne"/>
          <w:b/>
          <w:bCs/>
          <w:sz w:val="20"/>
          <w:szCs w:val="20"/>
        </w:rPr>
        <w:t xml:space="preserve">Module données budgétaires et comptables / Renseigner un budget : </w:t>
      </w:r>
      <w:r>
        <w:rPr>
          <w:rFonts w:ascii="Marianne" w:hAnsi="Marianne"/>
          <w:sz w:val="20"/>
          <w:szCs w:val="20"/>
        </w:rPr>
        <w:t>Les contrôleurs sont les seuls à posséder des droits d’écritures sur les données budgétaires et comptables afin d’éviter les saisies en doublons.</w:t>
      </w:r>
    </w:p>
    <w:p>
      <w:pPr>
        <w:jc w:val="both"/>
        <w:rPr>
          <w:rFonts w:ascii="Marianne" w:hAnsi="Marianne"/>
          <w:sz w:val="20"/>
          <w:szCs w:val="20"/>
        </w:rPr>
      </w:pPr>
      <w:r>
        <w:rPr>
          <w:rFonts w:ascii="Marianne" w:hAnsi="Marianne"/>
          <w:sz w:val="20"/>
          <w:szCs w:val="20"/>
        </w:rPr>
        <w:t xml:space="preserve">Le module « Données budgétaires et comptables » permet le suivi pluriannuel et le partage des analyses des budgets. Afin de favoriser les échanges et le partage des données entre contrôleurs mais également entre contrôleurs et bureaux sectoriels, il est attendu des contrôleurs qu’ils remplissent les données budgétaires pour les différentes étapes des budgets (BI, BR, CF). </w:t>
      </w:r>
    </w:p>
    <w:p>
      <w:pPr>
        <w:jc w:val="both"/>
        <w:rPr>
          <w:rFonts w:ascii="Marianne" w:hAnsi="Marianne"/>
          <w:sz w:val="20"/>
          <w:szCs w:val="20"/>
        </w:rPr>
      </w:pPr>
      <w:r>
        <w:rPr>
          <w:rFonts w:ascii="Marianne" w:hAnsi="Marianne"/>
          <w:noProof/>
          <w:sz w:val="20"/>
          <w:szCs w:val="20"/>
        </w:rPr>
        <w:drawing>
          <wp:inline distT="0" distB="0" distL="0" distR="0">
            <wp:extent cx="5819775" cy="12858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9775" cy="1285875"/>
                    </a:xfrm>
                    <a:prstGeom prst="rect">
                      <a:avLst/>
                    </a:prstGeom>
                  </pic:spPr>
                </pic:pic>
              </a:graphicData>
            </a:graphic>
          </wp:inline>
        </w:drawing>
      </w:r>
    </w:p>
    <w:p>
      <w:pPr>
        <w:jc w:val="both"/>
        <w:rPr>
          <w:rFonts w:ascii="Marianne" w:hAnsi="Marianne"/>
          <w:sz w:val="20"/>
          <w:szCs w:val="20"/>
        </w:rPr>
      </w:pPr>
      <w:r>
        <w:rPr>
          <w:rFonts w:ascii="Marianne" w:hAnsi="Marianne"/>
          <w:sz w:val="20"/>
          <w:szCs w:val="20"/>
        </w:rPr>
        <w:t>Ces données peuvent être saisies aux différentes phases de la préparation (budget au pré-CA, au CA) aux budgets définitifs (budget voté et approuvé). Les données seront automatiquement reprises dans OPERA pour la saisie des phases suivantes afin d’éviter les ressaisies inutiles. Ainsi seules les données modifiées doivent être reprises dans la phase suivante.</w:t>
      </w:r>
    </w:p>
    <w:p>
      <w:pPr>
        <w:jc w:val="both"/>
        <w:rPr>
          <w:rFonts w:ascii="Marianne" w:hAnsi="Marianne"/>
          <w:sz w:val="20"/>
          <w:szCs w:val="20"/>
        </w:rPr>
      </w:pPr>
      <w:r>
        <w:rPr>
          <w:rFonts w:ascii="Marianne" w:hAnsi="Marianne"/>
          <w:noProof/>
          <w:sz w:val="20"/>
          <w:szCs w:val="20"/>
        </w:rPr>
        <w:lastRenderedPageBreak/>
        <w:drawing>
          <wp:inline distT="0" distB="0" distL="0" distR="0">
            <wp:extent cx="4936101" cy="13335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9101" cy="1334310"/>
                    </a:xfrm>
                    <a:prstGeom prst="rect">
                      <a:avLst/>
                    </a:prstGeom>
                  </pic:spPr>
                </pic:pic>
              </a:graphicData>
            </a:graphic>
          </wp:inline>
        </w:drawing>
      </w:r>
    </w:p>
    <w:p>
      <w:pPr>
        <w:jc w:val="both"/>
        <w:rPr>
          <w:rFonts w:ascii="Marianne" w:hAnsi="Marianne"/>
          <w:sz w:val="20"/>
          <w:szCs w:val="20"/>
        </w:rPr>
      </w:pPr>
      <w:r>
        <w:rPr>
          <w:rFonts w:ascii="Marianne" w:hAnsi="Marianne"/>
          <w:sz w:val="20"/>
          <w:szCs w:val="20"/>
        </w:rPr>
        <w:t xml:space="preserve">Les contrôleurs sont invités, afin de faciliter les échanges avec les différents utilisateurs d’OPERA, à remplir les commentaires sur le budget et les autres points de vigilance. Ces cadres dont la saisie est libre, </w:t>
      </w:r>
      <w:r>
        <w:rPr>
          <w:rFonts w:ascii="Marianne" w:hAnsi="Marianne"/>
          <w:sz w:val="20"/>
          <w:szCs w:val="20"/>
          <w:u w:val="single"/>
        </w:rPr>
        <w:t xml:space="preserve">ne doivent toutefois contenir aucune donnée à caractère personnel (nom du dirigeant, nom du directeur financier ou autre). Les informations sensibles que les contrôleurs souhaiteraient porter à la connaissance de la DB doivent l’être au moyen d’autres canaux de transmission sécurisés. </w:t>
      </w:r>
    </w:p>
    <w:p>
      <w:pPr>
        <w:pStyle w:val="Titre2"/>
        <w:rPr>
          <w:rFonts w:ascii="Marianne" w:hAnsi="Marianne"/>
          <w:b/>
          <w:bCs/>
          <w:color w:val="000091"/>
          <w:sz w:val="20"/>
          <w:szCs w:val="20"/>
        </w:rPr>
      </w:pPr>
      <w:bookmarkStart w:id="17" w:name="_Toc183110197"/>
      <w:r>
        <w:rPr>
          <w:rFonts w:ascii="Marianne" w:hAnsi="Marianne"/>
          <w:b/>
          <w:bCs/>
          <w:color w:val="000091"/>
          <w:sz w:val="20"/>
          <w:szCs w:val="20"/>
        </w:rPr>
        <w:t>3.2</w:t>
      </w:r>
      <w:r>
        <w:rPr>
          <w:rFonts w:ascii="Marianne" w:hAnsi="Marianne"/>
          <w:b/>
          <w:bCs/>
          <w:color w:val="000091"/>
          <w:sz w:val="20"/>
          <w:szCs w:val="20"/>
        </w:rPr>
        <w:tab/>
        <w:t>PROFIL BUREAUX SECTORIELS</w:t>
      </w:r>
      <w:bookmarkEnd w:id="17"/>
    </w:p>
    <w:p>
      <w:pPr>
        <w:pStyle w:val="Titre3"/>
        <w:rPr>
          <w:rFonts w:ascii="Marianne" w:hAnsi="Marianne"/>
          <w:b/>
          <w:bCs/>
          <w:color w:val="000091"/>
          <w:sz w:val="20"/>
          <w:szCs w:val="20"/>
        </w:rPr>
      </w:pPr>
      <w:bookmarkStart w:id="18" w:name="_Toc183110198"/>
      <w:r>
        <w:rPr>
          <w:rFonts w:ascii="Marianne" w:hAnsi="Marianne"/>
          <w:b/>
          <w:bCs/>
          <w:color w:val="000091"/>
          <w:sz w:val="20"/>
          <w:szCs w:val="20"/>
        </w:rPr>
        <w:t>ACCES EN LECTURE :</w:t>
      </w:r>
      <w:bookmarkEnd w:id="18"/>
      <w:r>
        <w:rPr>
          <w:rFonts w:ascii="Marianne" w:hAnsi="Marianne"/>
          <w:b/>
          <w:bCs/>
          <w:color w:val="000091"/>
          <w:sz w:val="20"/>
          <w:szCs w:val="20"/>
        </w:rPr>
        <w:t xml:space="preserve"> </w:t>
      </w:r>
    </w:p>
    <w:p>
      <w:pPr>
        <w:spacing w:after="0"/>
        <w:jc w:val="both"/>
        <w:rPr>
          <w:rFonts w:ascii="Marianne" w:hAnsi="Marianne"/>
          <w:sz w:val="20"/>
          <w:szCs w:val="20"/>
        </w:rPr>
      </w:pPr>
      <w:r>
        <w:rPr>
          <w:rFonts w:ascii="Marianne" w:hAnsi="Marianne"/>
          <w:sz w:val="20"/>
          <w:szCs w:val="20"/>
        </w:rPr>
        <w:t xml:space="preserve">Les bureaux sectoriels ont accès en lecture à tous les modules pour tous les organismes relevant du périmètre d’OPERA : </w:t>
      </w:r>
    </w:p>
    <w:p>
      <w:pPr>
        <w:pStyle w:val="Paragraphedeliste"/>
        <w:numPr>
          <w:ilvl w:val="0"/>
          <w:numId w:val="24"/>
        </w:numPr>
        <w:jc w:val="both"/>
        <w:rPr>
          <w:rFonts w:ascii="Marianne" w:hAnsi="Marianne"/>
          <w:sz w:val="20"/>
          <w:szCs w:val="20"/>
        </w:rPr>
      </w:pPr>
      <w:r>
        <w:rPr>
          <w:rFonts w:ascii="Marianne" w:hAnsi="Marianne"/>
          <w:sz w:val="20"/>
          <w:szCs w:val="20"/>
        </w:rPr>
        <w:t>Organismes : liste et fiches d’identité ; données budgétaires et comptables ; restitutions graphiques et téléchargement de la fiche ou de la recherche effectuée(xlsx)</w:t>
      </w:r>
    </w:p>
    <w:p>
      <w:pPr>
        <w:pStyle w:val="Paragraphedeliste"/>
        <w:numPr>
          <w:ilvl w:val="0"/>
          <w:numId w:val="24"/>
        </w:numPr>
        <w:jc w:val="both"/>
        <w:rPr>
          <w:rFonts w:ascii="Marianne" w:hAnsi="Marianne"/>
          <w:sz w:val="20"/>
          <w:szCs w:val="20"/>
        </w:rPr>
      </w:pPr>
      <w:r>
        <w:rPr>
          <w:rFonts w:ascii="Marianne" w:hAnsi="Marianne"/>
          <w:sz w:val="20"/>
          <w:szCs w:val="20"/>
        </w:rPr>
        <w:t>Cycle budgétaire : historique des budgets ; liste ; suivi du remplissage et téléchargement des données budgétaires et comptables (xlsx)</w:t>
      </w:r>
    </w:p>
    <w:p>
      <w:pPr>
        <w:pStyle w:val="Paragraphedeliste"/>
        <w:numPr>
          <w:ilvl w:val="0"/>
          <w:numId w:val="24"/>
        </w:numPr>
        <w:jc w:val="both"/>
        <w:rPr>
          <w:rFonts w:ascii="Marianne" w:hAnsi="Marianne"/>
          <w:sz w:val="20"/>
          <w:szCs w:val="20"/>
        </w:rPr>
      </w:pPr>
      <w:r>
        <w:rPr>
          <w:rFonts w:ascii="Marianne" w:hAnsi="Marianne"/>
          <w:sz w:val="20"/>
          <w:szCs w:val="20"/>
        </w:rPr>
        <w:t xml:space="preserve">Documents : documents de contrôle (download) </w:t>
      </w:r>
    </w:p>
    <w:p>
      <w:pPr>
        <w:pStyle w:val="Paragraphedeliste"/>
        <w:numPr>
          <w:ilvl w:val="0"/>
          <w:numId w:val="24"/>
        </w:numPr>
        <w:jc w:val="both"/>
        <w:rPr>
          <w:rFonts w:ascii="Marianne" w:hAnsi="Marianne"/>
          <w:sz w:val="20"/>
          <w:szCs w:val="20"/>
        </w:rPr>
      </w:pPr>
      <w:r>
        <w:rPr>
          <w:rFonts w:ascii="Marianne" w:hAnsi="Marianne"/>
          <w:sz w:val="20"/>
          <w:szCs w:val="20"/>
        </w:rPr>
        <w:t>Contrôle interne financier (download)</w:t>
      </w:r>
    </w:p>
    <w:p>
      <w:pPr>
        <w:pStyle w:val="Titre2"/>
        <w:rPr>
          <w:rFonts w:ascii="Marianne" w:hAnsi="Marianne"/>
          <w:b/>
          <w:bCs/>
          <w:color w:val="000091"/>
          <w:sz w:val="20"/>
          <w:szCs w:val="20"/>
        </w:rPr>
      </w:pPr>
      <w:bookmarkStart w:id="19" w:name="_Toc151039577"/>
      <w:bookmarkStart w:id="20" w:name="_Toc183110199"/>
      <w:r>
        <w:rPr>
          <w:rFonts w:ascii="Marianne" w:hAnsi="Marianne"/>
          <w:b/>
          <w:bCs/>
          <w:color w:val="000091"/>
          <w:sz w:val="20"/>
          <w:szCs w:val="20"/>
        </w:rPr>
        <w:t>3.3</w:t>
      </w:r>
      <w:r>
        <w:rPr>
          <w:rFonts w:ascii="Marianne" w:hAnsi="Marianne"/>
          <w:b/>
          <w:bCs/>
          <w:color w:val="000091"/>
          <w:sz w:val="20"/>
          <w:szCs w:val="20"/>
        </w:rPr>
        <w:tab/>
        <w:t>PROFIL ADMINISTRATEUR</w:t>
      </w:r>
      <w:bookmarkEnd w:id="19"/>
      <w:bookmarkEnd w:id="20"/>
    </w:p>
    <w:p>
      <w:pPr>
        <w:pStyle w:val="Titre3"/>
        <w:rPr>
          <w:rFonts w:ascii="Marianne" w:hAnsi="Marianne"/>
          <w:b/>
          <w:bCs/>
          <w:color w:val="000091"/>
          <w:sz w:val="20"/>
          <w:szCs w:val="20"/>
        </w:rPr>
      </w:pPr>
      <w:bookmarkStart w:id="21" w:name="_Toc183110200"/>
      <w:r>
        <w:rPr>
          <w:rFonts w:ascii="Marianne" w:hAnsi="Marianne"/>
          <w:b/>
          <w:bCs/>
          <w:color w:val="000091"/>
          <w:sz w:val="20"/>
          <w:szCs w:val="20"/>
        </w:rPr>
        <w:t>ACCES EN LECTURE :</w:t>
      </w:r>
      <w:bookmarkEnd w:id="21"/>
      <w:r>
        <w:rPr>
          <w:rFonts w:ascii="Marianne" w:hAnsi="Marianne"/>
          <w:b/>
          <w:bCs/>
          <w:color w:val="000091"/>
          <w:sz w:val="20"/>
          <w:szCs w:val="20"/>
        </w:rPr>
        <w:t xml:space="preserve"> </w:t>
      </w:r>
    </w:p>
    <w:p>
      <w:pPr>
        <w:spacing w:after="0"/>
        <w:jc w:val="both"/>
        <w:rPr>
          <w:rFonts w:ascii="Marianne" w:hAnsi="Marianne"/>
          <w:sz w:val="20"/>
          <w:szCs w:val="20"/>
        </w:rPr>
      </w:pPr>
      <w:r>
        <w:rPr>
          <w:rFonts w:ascii="Marianne" w:hAnsi="Marianne"/>
          <w:sz w:val="20"/>
          <w:szCs w:val="20"/>
        </w:rPr>
        <w:t xml:space="preserve">Le bureau 2B2O a un profil d’administrateur, il a accès en lecture à tous les modules pour tous les organismes relevant du périmètre d’OPERA : </w:t>
      </w:r>
    </w:p>
    <w:p>
      <w:pPr>
        <w:pStyle w:val="Paragraphedeliste"/>
        <w:numPr>
          <w:ilvl w:val="0"/>
          <w:numId w:val="24"/>
        </w:numPr>
        <w:jc w:val="both"/>
        <w:rPr>
          <w:rFonts w:ascii="Marianne" w:hAnsi="Marianne"/>
          <w:sz w:val="20"/>
          <w:szCs w:val="20"/>
        </w:rPr>
      </w:pPr>
      <w:r>
        <w:rPr>
          <w:rFonts w:ascii="Marianne" w:hAnsi="Marianne"/>
          <w:sz w:val="20"/>
          <w:szCs w:val="20"/>
        </w:rPr>
        <w:t>Organismes : liste et fiches d’identité ; données budgétaires et comptables ; restitutions graphiques, téléchargement de la fiche ou de la recherche effectuée(xlsx)</w:t>
      </w:r>
    </w:p>
    <w:p>
      <w:pPr>
        <w:pStyle w:val="Paragraphedeliste"/>
        <w:numPr>
          <w:ilvl w:val="0"/>
          <w:numId w:val="24"/>
        </w:numPr>
        <w:jc w:val="both"/>
        <w:rPr>
          <w:rFonts w:ascii="Marianne" w:hAnsi="Marianne"/>
          <w:sz w:val="20"/>
          <w:szCs w:val="20"/>
        </w:rPr>
      </w:pPr>
      <w:r>
        <w:rPr>
          <w:rFonts w:ascii="Marianne" w:hAnsi="Marianne"/>
          <w:sz w:val="20"/>
          <w:szCs w:val="20"/>
        </w:rPr>
        <w:t>Cycle budgétaire : historique des budgets ; liste ; suivi du remplissage et téléchargement des données budgétaires et comptables (xlsx)</w:t>
      </w:r>
    </w:p>
    <w:p>
      <w:pPr>
        <w:pStyle w:val="Paragraphedeliste"/>
        <w:numPr>
          <w:ilvl w:val="0"/>
          <w:numId w:val="24"/>
        </w:numPr>
        <w:jc w:val="both"/>
        <w:rPr>
          <w:rFonts w:ascii="Marianne" w:hAnsi="Marianne"/>
          <w:sz w:val="20"/>
          <w:szCs w:val="20"/>
        </w:rPr>
      </w:pPr>
      <w:r>
        <w:rPr>
          <w:rFonts w:ascii="Marianne" w:hAnsi="Marianne"/>
          <w:sz w:val="20"/>
          <w:szCs w:val="20"/>
        </w:rPr>
        <w:t>Documents : documents de contrôle (download)</w:t>
      </w:r>
    </w:p>
    <w:p>
      <w:pPr>
        <w:pStyle w:val="Paragraphedeliste"/>
        <w:numPr>
          <w:ilvl w:val="0"/>
          <w:numId w:val="24"/>
        </w:numPr>
        <w:jc w:val="both"/>
        <w:rPr>
          <w:rFonts w:ascii="Marianne" w:hAnsi="Marianne"/>
          <w:sz w:val="20"/>
          <w:szCs w:val="20"/>
        </w:rPr>
      </w:pPr>
      <w:r>
        <w:rPr>
          <w:rFonts w:ascii="Marianne" w:hAnsi="Marianne"/>
          <w:sz w:val="20"/>
          <w:szCs w:val="20"/>
        </w:rPr>
        <w:t>Contrôle interne financier (download)</w:t>
      </w:r>
    </w:p>
    <w:p>
      <w:pPr>
        <w:spacing w:after="0"/>
        <w:jc w:val="both"/>
        <w:rPr>
          <w:rFonts w:ascii="Marianne" w:hAnsi="Marianne"/>
          <w:b/>
          <w:bCs/>
          <w:color w:val="000091"/>
          <w:sz w:val="20"/>
          <w:szCs w:val="20"/>
        </w:rPr>
      </w:pPr>
      <w:bookmarkStart w:id="22" w:name="_Toc183110201"/>
      <w:r>
        <w:rPr>
          <w:rStyle w:val="Titre3Car"/>
          <w:rFonts w:ascii="Marianne" w:hAnsi="Marianne"/>
          <w:b/>
          <w:bCs/>
          <w:color w:val="000091"/>
          <w:sz w:val="20"/>
          <w:szCs w:val="20"/>
        </w:rPr>
        <w:t>ACCES EN ECRITURE :</w:t>
      </w:r>
      <w:bookmarkEnd w:id="22"/>
      <w:r>
        <w:rPr>
          <w:rStyle w:val="Titre3Car"/>
          <w:rFonts w:ascii="Marianne" w:hAnsi="Marianne"/>
          <w:b/>
          <w:bCs/>
          <w:color w:val="000091"/>
          <w:sz w:val="20"/>
          <w:szCs w:val="20"/>
        </w:rPr>
        <w:t xml:space="preserve"> </w:t>
      </w:r>
      <w:r>
        <w:rPr>
          <w:rFonts w:ascii="Marianne" w:hAnsi="Marianne"/>
          <w:b/>
          <w:bCs/>
          <w:color w:val="000091"/>
          <w:sz w:val="20"/>
          <w:szCs w:val="20"/>
        </w:rPr>
        <w:t xml:space="preserve"> </w:t>
      </w:r>
    </w:p>
    <w:p>
      <w:pPr>
        <w:spacing w:after="0"/>
        <w:jc w:val="both"/>
        <w:rPr>
          <w:rFonts w:ascii="Marianne" w:hAnsi="Marianne"/>
          <w:sz w:val="20"/>
          <w:szCs w:val="20"/>
        </w:rPr>
      </w:pPr>
      <w:r>
        <w:rPr>
          <w:rFonts w:ascii="Marianne" w:hAnsi="Marianne"/>
          <w:sz w:val="20"/>
          <w:szCs w:val="20"/>
        </w:rPr>
        <w:t>Le bureau 2B2O a accès en écriture aux modules suivants pour tous les organismes relevant du périmètre d’OPERA :</w:t>
      </w:r>
    </w:p>
    <w:p>
      <w:pPr>
        <w:pStyle w:val="Paragraphedeliste"/>
        <w:numPr>
          <w:ilvl w:val="0"/>
          <w:numId w:val="24"/>
        </w:numPr>
        <w:spacing w:after="0"/>
        <w:jc w:val="both"/>
        <w:rPr>
          <w:rFonts w:ascii="Marianne" w:hAnsi="Marianne"/>
          <w:sz w:val="20"/>
          <w:szCs w:val="20"/>
        </w:rPr>
      </w:pPr>
      <w:r>
        <w:rPr>
          <w:rFonts w:ascii="Marianne" w:hAnsi="Marianne"/>
          <w:sz w:val="20"/>
          <w:szCs w:val="20"/>
        </w:rPr>
        <w:t>Organismes : liste et fiches d’identité </w:t>
      </w:r>
    </w:p>
    <w:p>
      <w:pPr>
        <w:pStyle w:val="Paragraphedeliste"/>
        <w:numPr>
          <w:ilvl w:val="0"/>
          <w:numId w:val="24"/>
        </w:numPr>
        <w:jc w:val="both"/>
        <w:rPr>
          <w:rFonts w:ascii="Marianne" w:hAnsi="Marianne"/>
          <w:sz w:val="20"/>
          <w:szCs w:val="20"/>
        </w:rPr>
      </w:pPr>
      <w:r>
        <w:rPr>
          <w:rFonts w:ascii="Marianne" w:hAnsi="Marianne"/>
          <w:sz w:val="20"/>
          <w:szCs w:val="20"/>
        </w:rPr>
        <w:t>Documents : documents de contrôle (</w:t>
      </w:r>
      <w:proofErr w:type="spellStart"/>
      <w:r>
        <w:rPr>
          <w:rFonts w:ascii="Marianne" w:hAnsi="Marianne"/>
          <w:sz w:val="20"/>
          <w:szCs w:val="20"/>
        </w:rPr>
        <w:t>upload</w:t>
      </w:r>
      <w:proofErr w:type="spellEnd"/>
      <w:r>
        <w:rPr>
          <w:rFonts w:ascii="Marianne" w:hAnsi="Marianne"/>
          <w:sz w:val="20"/>
          <w:szCs w:val="20"/>
        </w:rPr>
        <w:t>).</w:t>
      </w:r>
    </w:p>
    <w:p>
      <w:pPr>
        <w:spacing w:after="0"/>
        <w:jc w:val="both"/>
        <w:rPr>
          <w:rFonts w:ascii="Marianne" w:hAnsi="Marianne"/>
          <w:sz w:val="20"/>
          <w:szCs w:val="20"/>
        </w:rPr>
      </w:pPr>
      <w:r>
        <w:rPr>
          <w:rFonts w:ascii="Marianne" w:hAnsi="Marianne"/>
          <w:sz w:val="20"/>
          <w:szCs w:val="20"/>
        </w:rPr>
        <w:t>A ce titre il procède à :</w:t>
      </w:r>
    </w:p>
    <w:p>
      <w:pPr>
        <w:pStyle w:val="Paragraphedeliste"/>
        <w:numPr>
          <w:ilvl w:val="0"/>
          <w:numId w:val="23"/>
        </w:numPr>
        <w:jc w:val="both"/>
        <w:rPr>
          <w:rFonts w:ascii="Marianne" w:hAnsi="Marianne"/>
          <w:sz w:val="20"/>
          <w:szCs w:val="20"/>
        </w:rPr>
      </w:pPr>
      <w:r>
        <w:rPr>
          <w:rFonts w:ascii="Marianne" w:hAnsi="Marianne"/>
          <w:sz w:val="20"/>
          <w:szCs w:val="20"/>
        </w:rPr>
        <w:t>La création ou suppression d’organismes dans OPERA</w:t>
      </w:r>
    </w:p>
    <w:p>
      <w:pPr>
        <w:pStyle w:val="Paragraphedeliste"/>
        <w:numPr>
          <w:ilvl w:val="0"/>
          <w:numId w:val="23"/>
        </w:numPr>
        <w:jc w:val="both"/>
        <w:rPr>
          <w:rFonts w:ascii="Marianne" w:hAnsi="Marianne"/>
          <w:sz w:val="20"/>
          <w:szCs w:val="20"/>
        </w:rPr>
      </w:pPr>
      <w:r>
        <w:rPr>
          <w:rFonts w:ascii="Marianne" w:hAnsi="Marianne"/>
          <w:sz w:val="20"/>
          <w:szCs w:val="20"/>
        </w:rPr>
        <w:lastRenderedPageBreak/>
        <w:t>La mise à jour des données des fiches d’identité des organismes</w:t>
      </w:r>
    </w:p>
    <w:p>
      <w:pPr>
        <w:pStyle w:val="Paragraphedeliste"/>
        <w:numPr>
          <w:ilvl w:val="0"/>
          <w:numId w:val="23"/>
        </w:numPr>
        <w:jc w:val="both"/>
        <w:rPr>
          <w:rFonts w:ascii="Marianne" w:hAnsi="Marianne"/>
          <w:sz w:val="20"/>
          <w:szCs w:val="20"/>
        </w:rPr>
      </w:pPr>
      <w:r>
        <w:rPr>
          <w:rFonts w:ascii="Marianne" w:hAnsi="Marianne"/>
          <w:sz w:val="20"/>
          <w:szCs w:val="20"/>
        </w:rPr>
        <w:t>La validation des propositions de mises à jour ou modification émises par les contrôleurs</w:t>
      </w:r>
    </w:p>
    <w:p>
      <w:pPr>
        <w:pStyle w:val="Paragraphedeliste"/>
        <w:numPr>
          <w:ilvl w:val="0"/>
          <w:numId w:val="23"/>
        </w:numPr>
        <w:jc w:val="both"/>
        <w:rPr>
          <w:rFonts w:ascii="Marianne" w:hAnsi="Marianne"/>
          <w:sz w:val="20"/>
          <w:szCs w:val="20"/>
        </w:rPr>
      </w:pPr>
      <w:r>
        <w:rPr>
          <w:rFonts w:ascii="Marianne" w:hAnsi="Marianne"/>
          <w:sz w:val="20"/>
          <w:szCs w:val="20"/>
        </w:rPr>
        <w:t>Le rejet des propositions de mises à jour ou modification par les contrôleurs, accompagné d’un commentaire explicitant le motif du rejet.</w:t>
      </w:r>
    </w:p>
    <w:p>
      <w:pPr>
        <w:pStyle w:val="Titre1"/>
        <w:rPr>
          <w:rFonts w:ascii="Marianne" w:hAnsi="Marianne"/>
          <w:b/>
          <w:bCs/>
          <w:color w:val="000091"/>
          <w:sz w:val="20"/>
          <w:szCs w:val="20"/>
        </w:rPr>
      </w:pPr>
      <w:bookmarkStart w:id="23" w:name="_Toc151039584"/>
      <w:bookmarkStart w:id="24" w:name="_Toc183110202"/>
      <w:r>
        <w:rPr>
          <w:rFonts w:ascii="Marianne" w:hAnsi="Marianne"/>
          <w:b/>
          <w:bCs/>
          <w:color w:val="000091"/>
          <w:sz w:val="20"/>
          <w:szCs w:val="20"/>
        </w:rPr>
        <w:t>4</w:t>
      </w:r>
      <w:r>
        <w:rPr>
          <w:rFonts w:ascii="Marianne" w:hAnsi="Marianne"/>
          <w:b/>
          <w:bCs/>
          <w:color w:val="000091"/>
          <w:sz w:val="20"/>
          <w:szCs w:val="20"/>
        </w:rPr>
        <w:tab/>
        <w:t>LES MODULES</w:t>
      </w:r>
      <w:bookmarkEnd w:id="23"/>
      <w:bookmarkEnd w:id="24"/>
    </w:p>
    <w:p>
      <w:pPr>
        <w:pStyle w:val="Titre2"/>
        <w:rPr>
          <w:rFonts w:ascii="Marianne" w:hAnsi="Marianne"/>
          <w:b/>
          <w:bCs/>
          <w:color w:val="000091"/>
          <w:sz w:val="20"/>
          <w:szCs w:val="20"/>
        </w:rPr>
      </w:pPr>
      <w:bookmarkStart w:id="25" w:name="_Toc183110203"/>
      <w:r>
        <w:rPr>
          <w:rFonts w:ascii="Marianne" w:hAnsi="Marianne"/>
          <w:b/>
          <w:bCs/>
          <w:color w:val="000091"/>
          <w:sz w:val="20"/>
          <w:szCs w:val="20"/>
        </w:rPr>
        <w:t>4.1 FICHE D’IDENTITE</w:t>
      </w:r>
      <w:bookmarkEnd w:id="25"/>
    </w:p>
    <w:p>
      <w:pPr>
        <w:rPr>
          <w:rFonts w:ascii="Marianne" w:hAnsi="Marianne"/>
          <w:sz w:val="20"/>
          <w:szCs w:val="20"/>
        </w:rPr>
      </w:pPr>
      <w:r>
        <w:rPr>
          <w:rFonts w:ascii="Marianne" w:hAnsi="Marianne"/>
          <w:sz w:val="20"/>
          <w:szCs w:val="20"/>
        </w:rPr>
        <w:t xml:space="preserve">La structuration de ce module se décompose en différents blocs successifs. </w:t>
      </w:r>
    </w:p>
    <w:p>
      <w:pPr>
        <w:numPr>
          <w:ilvl w:val="0"/>
          <w:numId w:val="8"/>
        </w:numPr>
        <w:spacing w:after="0"/>
        <w:ind w:left="714" w:hanging="357"/>
        <w:rPr>
          <w:rFonts w:ascii="Marianne" w:hAnsi="Marianne"/>
          <w:sz w:val="20"/>
          <w:szCs w:val="20"/>
        </w:rPr>
      </w:pPr>
      <w:r>
        <w:rPr>
          <w:rFonts w:ascii="Marianne" w:hAnsi="Marianne"/>
          <w:b/>
          <w:bCs/>
          <w:sz w:val="20"/>
          <w:szCs w:val="20"/>
        </w:rPr>
        <w:t>Informations générales :</w:t>
      </w:r>
    </w:p>
    <w:p>
      <w:pPr>
        <w:pStyle w:val="Paragraphedeliste"/>
        <w:numPr>
          <w:ilvl w:val="0"/>
          <w:numId w:val="26"/>
        </w:numPr>
        <w:ind w:left="1418"/>
        <w:rPr>
          <w:rFonts w:ascii="Marianne" w:hAnsi="Marianne"/>
          <w:b/>
          <w:bCs/>
          <w:sz w:val="20"/>
          <w:szCs w:val="20"/>
        </w:rPr>
      </w:pPr>
      <w:r>
        <w:rPr>
          <w:rFonts w:ascii="Marianne" w:hAnsi="Marianne"/>
          <w:b/>
          <w:bCs/>
          <w:sz w:val="20"/>
          <w:szCs w:val="20"/>
        </w:rPr>
        <w:t>NOM et acronyme</w:t>
      </w:r>
    </w:p>
    <w:p>
      <w:pPr>
        <w:pStyle w:val="Paragraphedeliste"/>
        <w:numPr>
          <w:ilvl w:val="0"/>
          <w:numId w:val="26"/>
        </w:numPr>
        <w:ind w:left="1418"/>
        <w:rPr>
          <w:rFonts w:ascii="Marianne" w:hAnsi="Marianne"/>
          <w:b/>
          <w:bCs/>
          <w:sz w:val="20"/>
          <w:szCs w:val="20"/>
        </w:rPr>
      </w:pPr>
      <w:r>
        <w:rPr>
          <w:rFonts w:ascii="Marianne" w:hAnsi="Marianne"/>
          <w:b/>
          <w:bCs/>
          <w:sz w:val="20"/>
          <w:szCs w:val="20"/>
        </w:rPr>
        <w:t>Date de création</w:t>
      </w:r>
    </w:p>
    <w:p>
      <w:pPr>
        <w:pStyle w:val="Paragraphedeliste"/>
        <w:numPr>
          <w:ilvl w:val="0"/>
          <w:numId w:val="26"/>
        </w:numPr>
        <w:ind w:left="1418"/>
        <w:rPr>
          <w:rFonts w:ascii="Marianne" w:hAnsi="Marianne"/>
          <w:b/>
          <w:bCs/>
          <w:sz w:val="20"/>
          <w:szCs w:val="20"/>
        </w:rPr>
      </w:pPr>
      <w:r>
        <w:rPr>
          <w:rFonts w:ascii="Marianne" w:hAnsi="Marianne"/>
          <w:b/>
          <w:bCs/>
          <w:sz w:val="20"/>
          <w:szCs w:val="20"/>
        </w:rPr>
        <w:t>SIREN</w:t>
      </w:r>
    </w:p>
    <w:p>
      <w:pPr>
        <w:pStyle w:val="Paragraphedeliste"/>
        <w:numPr>
          <w:ilvl w:val="0"/>
          <w:numId w:val="26"/>
        </w:numPr>
        <w:ind w:left="1418"/>
        <w:jc w:val="both"/>
        <w:rPr>
          <w:rFonts w:ascii="Marianne" w:hAnsi="Marianne"/>
          <w:i/>
          <w:iCs/>
          <w:sz w:val="20"/>
          <w:szCs w:val="20"/>
        </w:rPr>
      </w:pPr>
      <w:r>
        <w:rPr>
          <w:rFonts w:ascii="Marianne" w:hAnsi="Marianne"/>
          <w:b/>
          <w:bCs/>
          <w:sz w:val="20"/>
          <w:szCs w:val="20"/>
        </w:rPr>
        <w:t>Famille</w:t>
      </w:r>
      <w:r>
        <w:rPr>
          <w:rFonts w:ascii="Marianne" w:hAnsi="Marianne"/>
          <w:sz w:val="20"/>
          <w:szCs w:val="20"/>
        </w:rPr>
        <w:t xml:space="preserve"> : cette notion permet l’accès aux données des organismes appartenant à la même famille qu’un organisme relevant du périmètre du service de contrôle.  </w:t>
      </w:r>
      <w:r>
        <w:rPr>
          <w:rFonts w:ascii="Marianne" w:hAnsi="Marianne"/>
          <w:i/>
          <w:iCs/>
          <w:sz w:val="20"/>
          <w:szCs w:val="20"/>
        </w:rPr>
        <w:t>Ex : le contrôleur qui suit l’INSP aura accès aux données des autres écoles de la fonction publique (ENM, EN3S…). Voir liste des familles en annexe.</w:t>
      </w:r>
    </w:p>
    <w:p>
      <w:pPr>
        <w:pStyle w:val="Paragraphedeliste"/>
        <w:numPr>
          <w:ilvl w:val="0"/>
          <w:numId w:val="26"/>
        </w:numPr>
        <w:ind w:left="1418"/>
        <w:rPr>
          <w:rFonts w:ascii="Marianne" w:hAnsi="Marianne"/>
          <w:sz w:val="20"/>
          <w:szCs w:val="20"/>
        </w:rPr>
      </w:pPr>
      <w:r>
        <w:rPr>
          <w:rFonts w:ascii="Marianne" w:hAnsi="Marianne"/>
          <w:b/>
          <w:bCs/>
          <w:sz w:val="20"/>
          <w:szCs w:val="20"/>
        </w:rPr>
        <w:t>Nature juridique</w:t>
      </w:r>
      <w:r>
        <w:rPr>
          <w:rFonts w:ascii="Marianne" w:hAnsi="Marianne"/>
          <w:sz w:val="20"/>
          <w:szCs w:val="20"/>
        </w:rPr>
        <w:t xml:space="preserve"> </w:t>
      </w:r>
      <w:r>
        <w:rPr>
          <w:rFonts w:ascii="Marianne" w:hAnsi="Marianne"/>
          <w:i/>
          <w:iCs/>
          <w:sz w:val="20"/>
          <w:szCs w:val="20"/>
        </w:rPr>
        <w:t>Voir liste en annexe</w:t>
      </w:r>
    </w:p>
    <w:p>
      <w:pPr>
        <w:pStyle w:val="Paragraphedeliste"/>
        <w:numPr>
          <w:ilvl w:val="0"/>
          <w:numId w:val="26"/>
        </w:numPr>
        <w:ind w:left="1418"/>
        <w:rPr>
          <w:rFonts w:ascii="Marianne" w:hAnsi="Marianne"/>
          <w:b/>
          <w:bCs/>
          <w:sz w:val="20"/>
          <w:szCs w:val="20"/>
        </w:rPr>
      </w:pPr>
      <w:r>
        <w:rPr>
          <w:rFonts w:ascii="Marianne" w:hAnsi="Marianne"/>
          <w:b/>
          <w:bCs/>
          <w:sz w:val="20"/>
          <w:szCs w:val="20"/>
        </w:rPr>
        <w:t xml:space="preserve">Bureau DB de rattachement </w:t>
      </w:r>
    </w:p>
    <w:p>
      <w:pPr>
        <w:pStyle w:val="Paragraphedeliste"/>
        <w:numPr>
          <w:ilvl w:val="0"/>
          <w:numId w:val="26"/>
        </w:numPr>
        <w:ind w:left="1418"/>
        <w:rPr>
          <w:rFonts w:ascii="Marianne" w:hAnsi="Marianne"/>
          <w:b/>
          <w:bCs/>
          <w:sz w:val="20"/>
          <w:szCs w:val="20"/>
          <w:u w:val="single"/>
        </w:rPr>
      </w:pPr>
      <w:r>
        <w:rPr>
          <w:rFonts w:ascii="Marianne" w:hAnsi="Marianne"/>
          <w:b/>
          <w:bCs/>
          <w:sz w:val="20"/>
          <w:szCs w:val="20"/>
        </w:rPr>
        <w:t xml:space="preserve">Textes institutifs </w:t>
      </w:r>
    </w:p>
    <w:p>
      <w:pPr>
        <w:pStyle w:val="Paragraphedeliste"/>
        <w:numPr>
          <w:ilvl w:val="0"/>
          <w:numId w:val="26"/>
        </w:numPr>
        <w:ind w:left="1418"/>
        <w:jc w:val="both"/>
        <w:rPr>
          <w:rFonts w:ascii="Marianne" w:hAnsi="Marianne"/>
          <w:sz w:val="20"/>
          <w:szCs w:val="20"/>
          <w:u w:val="single"/>
        </w:rPr>
      </w:pPr>
      <w:r>
        <w:rPr>
          <w:rFonts w:ascii="Marianne" w:hAnsi="Marianne"/>
          <w:b/>
          <w:bCs/>
          <w:sz w:val="20"/>
          <w:szCs w:val="20"/>
        </w:rPr>
        <w:t xml:space="preserve">Commentaire : </w:t>
      </w:r>
      <w:r>
        <w:rPr>
          <w:rFonts w:ascii="Marianne" w:hAnsi="Marianne"/>
          <w:sz w:val="20"/>
          <w:szCs w:val="20"/>
        </w:rPr>
        <w:t>ce cadre permet d’apporter des précisions les textes qui lui sont applicables. Il ne doit pas contenir de donnée à caractère personnel (nom du dirigeant, nom du directeur financier ou autre).</w:t>
      </w:r>
    </w:p>
    <w:p>
      <w:pPr>
        <w:numPr>
          <w:ilvl w:val="0"/>
          <w:numId w:val="8"/>
        </w:numPr>
        <w:jc w:val="both"/>
        <w:rPr>
          <w:rFonts w:ascii="Marianne" w:hAnsi="Marianne"/>
          <w:sz w:val="20"/>
          <w:szCs w:val="20"/>
        </w:rPr>
      </w:pPr>
      <w:r>
        <w:rPr>
          <w:rFonts w:ascii="Marianne" w:hAnsi="Marianne"/>
          <w:b/>
          <w:bCs/>
          <w:sz w:val="20"/>
          <w:szCs w:val="20"/>
        </w:rPr>
        <w:t xml:space="preserve">Indicateurs budgétaires et financiers : </w:t>
      </w:r>
      <w:r>
        <w:rPr>
          <w:rFonts w:ascii="Marianne" w:hAnsi="Marianne"/>
          <w:sz w:val="20"/>
          <w:szCs w:val="20"/>
        </w:rPr>
        <w:t>données synthétiques reprises du module « Données chiffrées » si celles-ci ont été complétées par le contrôleur de l’organisme.</w:t>
      </w:r>
    </w:p>
    <w:p>
      <w:pPr>
        <w:numPr>
          <w:ilvl w:val="0"/>
          <w:numId w:val="9"/>
        </w:numPr>
        <w:rPr>
          <w:rFonts w:ascii="Marianne" w:hAnsi="Marianne"/>
          <w:sz w:val="20"/>
          <w:szCs w:val="20"/>
        </w:rPr>
      </w:pPr>
      <w:r>
        <w:rPr>
          <w:rFonts w:ascii="Marianne" w:hAnsi="Marianne"/>
          <w:b/>
          <w:bCs/>
          <w:sz w:val="20"/>
          <w:szCs w:val="20"/>
        </w:rPr>
        <w:t xml:space="preserve">Opérateurs : </w:t>
      </w:r>
      <w:r>
        <w:rPr>
          <w:rFonts w:ascii="Marianne" w:hAnsi="Marianne"/>
          <w:sz w:val="20"/>
          <w:szCs w:val="20"/>
        </w:rPr>
        <w:t>données</w:t>
      </w:r>
      <w:r>
        <w:rPr>
          <w:rFonts w:ascii="Marianne" w:hAnsi="Marianne"/>
          <w:b/>
          <w:bCs/>
          <w:sz w:val="20"/>
          <w:szCs w:val="20"/>
        </w:rPr>
        <w:t xml:space="preserve"> </w:t>
      </w:r>
      <w:r>
        <w:rPr>
          <w:rFonts w:ascii="Marianne" w:hAnsi="Marianne"/>
          <w:sz w:val="20"/>
          <w:szCs w:val="20"/>
        </w:rPr>
        <w:t>reprises du Jaune Opérateurs</w:t>
      </w:r>
    </w:p>
    <w:p>
      <w:pPr>
        <w:numPr>
          <w:ilvl w:val="0"/>
          <w:numId w:val="9"/>
        </w:numPr>
        <w:spacing w:after="0"/>
        <w:ind w:left="714" w:hanging="357"/>
        <w:rPr>
          <w:rFonts w:ascii="Marianne" w:hAnsi="Marianne"/>
          <w:sz w:val="20"/>
          <w:szCs w:val="20"/>
        </w:rPr>
      </w:pPr>
      <w:r>
        <w:rPr>
          <w:rFonts w:ascii="Marianne" w:hAnsi="Marianne"/>
          <w:b/>
          <w:bCs/>
          <w:sz w:val="20"/>
          <w:szCs w:val="20"/>
        </w:rPr>
        <w:t>Régime budgétaire et comptable</w:t>
      </w:r>
    </w:p>
    <w:p>
      <w:pPr>
        <w:pStyle w:val="Paragraphedeliste"/>
        <w:numPr>
          <w:ilvl w:val="0"/>
          <w:numId w:val="26"/>
        </w:numPr>
        <w:ind w:left="1418"/>
        <w:rPr>
          <w:rFonts w:ascii="Marianne" w:hAnsi="Marianne"/>
          <w:sz w:val="20"/>
          <w:szCs w:val="20"/>
        </w:rPr>
      </w:pPr>
      <w:r>
        <w:rPr>
          <w:rFonts w:ascii="Marianne" w:hAnsi="Marianne"/>
          <w:b/>
          <w:bCs/>
          <w:sz w:val="20"/>
          <w:szCs w:val="20"/>
        </w:rPr>
        <w:t xml:space="preserve">Partie I GBCP </w:t>
      </w:r>
      <w:r>
        <w:rPr>
          <w:rFonts w:ascii="Marianne" w:hAnsi="Marianne"/>
          <w:sz w:val="20"/>
          <w:szCs w:val="20"/>
        </w:rPr>
        <w:t>oui/non</w:t>
      </w:r>
    </w:p>
    <w:p>
      <w:pPr>
        <w:pStyle w:val="Paragraphedeliste"/>
        <w:numPr>
          <w:ilvl w:val="0"/>
          <w:numId w:val="26"/>
        </w:numPr>
        <w:ind w:left="1418"/>
        <w:rPr>
          <w:rFonts w:ascii="Marianne" w:hAnsi="Marianne"/>
          <w:sz w:val="20"/>
          <w:szCs w:val="20"/>
        </w:rPr>
      </w:pPr>
      <w:r>
        <w:rPr>
          <w:rFonts w:ascii="Marianne" w:hAnsi="Marianne"/>
          <w:b/>
          <w:bCs/>
          <w:sz w:val="20"/>
          <w:szCs w:val="20"/>
        </w:rPr>
        <w:t xml:space="preserve">Présence d’un agent comptable </w:t>
      </w:r>
      <w:r>
        <w:rPr>
          <w:rFonts w:ascii="Marianne" w:hAnsi="Marianne"/>
          <w:sz w:val="20"/>
          <w:szCs w:val="20"/>
        </w:rPr>
        <w:t>oui/non</w:t>
      </w:r>
    </w:p>
    <w:p>
      <w:pPr>
        <w:pStyle w:val="Paragraphedeliste"/>
        <w:numPr>
          <w:ilvl w:val="0"/>
          <w:numId w:val="26"/>
        </w:numPr>
        <w:ind w:left="1418"/>
        <w:rPr>
          <w:rFonts w:ascii="Marianne" w:hAnsi="Marianne"/>
          <w:b/>
          <w:bCs/>
          <w:sz w:val="20"/>
          <w:szCs w:val="20"/>
        </w:rPr>
      </w:pPr>
      <w:r>
        <w:rPr>
          <w:rFonts w:ascii="Marianne" w:hAnsi="Marianne"/>
          <w:b/>
          <w:bCs/>
          <w:sz w:val="20"/>
          <w:szCs w:val="20"/>
        </w:rPr>
        <w:t xml:space="preserve">Champ d'application du décret GBCP </w:t>
      </w:r>
    </w:p>
    <w:p>
      <w:pPr>
        <w:pStyle w:val="Paragraphedeliste"/>
        <w:numPr>
          <w:ilvl w:val="0"/>
          <w:numId w:val="26"/>
        </w:numPr>
        <w:ind w:left="1418"/>
        <w:rPr>
          <w:rFonts w:ascii="Marianne" w:hAnsi="Marianne"/>
          <w:sz w:val="20"/>
          <w:szCs w:val="20"/>
        </w:rPr>
      </w:pPr>
      <w:r>
        <w:rPr>
          <w:rFonts w:ascii="Marianne" w:hAnsi="Marianne"/>
          <w:b/>
          <w:bCs/>
          <w:sz w:val="20"/>
          <w:szCs w:val="20"/>
        </w:rPr>
        <w:t xml:space="preserve">Partie III GBCP </w:t>
      </w:r>
      <w:r>
        <w:rPr>
          <w:rFonts w:ascii="Marianne" w:hAnsi="Marianne"/>
          <w:sz w:val="20"/>
          <w:szCs w:val="20"/>
        </w:rPr>
        <w:t>oui/non</w:t>
      </w:r>
    </w:p>
    <w:p>
      <w:pPr>
        <w:pStyle w:val="Paragraphedeliste"/>
        <w:numPr>
          <w:ilvl w:val="0"/>
          <w:numId w:val="26"/>
        </w:numPr>
        <w:spacing w:after="0"/>
        <w:ind w:left="1417" w:hanging="357"/>
        <w:rPr>
          <w:rFonts w:ascii="Marianne" w:hAnsi="Marianne"/>
          <w:sz w:val="20"/>
          <w:szCs w:val="20"/>
          <w:u w:val="single"/>
        </w:rPr>
      </w:pPr>
      <w:r>
        <w:rPr>
          <w:rFonts w:ascii="Marianne" w:hAnsi="Marianne"/>
          <w:b/>
          <w:bCs/>
          <w:sz w:val="20"/>
          <w:szCs w:val="20"/>
        </w:rPr>
        <w:t xml:space="preserve">Comptabilité budgétaire </w:t>
      </w:r>
    </w:p>
    <w:p>
      <w:pPr>
        <w:spacing w:after="120"/>
        <w:ind w:left="1843"/>
        <w:jc w:val="both"/>
        <w:rPr>
          <w:rFonts w:ascii="Marianne" w:hAnsi="Marianne"/>
          <w:sz w:val="20"/>
          <w:szCs w:val="20"/>
        </w:rPr>
      </w:pPr>
      <w:r>
        <w:rPr>
          <w:rFonts w:ascii="Marianne" w:hAnsi="Marianne"/>
          <w:sz w:val="20"/>
          <w:szCs w:val="20"/>
          <w:u w:val="single"/>
        </w:rPr>
        <w:t>Comptabilité budgétaire </w:t>
      </w:r>
      <w:r>
        <w:rPr>
          <w:rFonts w:ascii="Marianne" w:hAnsi="Marianne"/>
          <w:sz w:val="20"/>
          <w:szCs w:val="20"/>
        </w:rPr>
        <w:t>: les organismes publics nationaux soumis à la comptabilité budgétaire appliquent le titre I et l'intégralité du titre III du décret n° 2012-1246 du 7 novembre 2012 relatif à la GBCP.</w:t>
      </w:r>
    </w:p>
    <w:p>
      <w:pPr>
        <w:spacing w:after="120"/>
        <w:ind w:left="1843"/>
        <w:jc w:val="both"/>
        <w:rPr>
          <w:rFonts w:ascii="Marianne" w:hAnsi="Marianne"/>
          <w:sz w:val="20"/>
          <w:szCs w:val="20"/>
        </w:rPr>
      </w:pPr>
      <w:r>
        <w:rPr>
          <w:rFonts w:ascii="Marianne" w:hAnsi="Marianne"/>
          <w:sz w:val="20"/>
          <w:szCs w:val="20"/>
          <w:u w:val="single"/>
        </w:rPr>
        <w:t>Hors comptabilité budgétaire </w:t>
      </w:r>
      <w:r>
        <w:rPr>
          <w:rFonts w:ascii="Marianne" w:hAnsi="Marianne"/>
          <w:sz w:val="20"/>
          <w:szCs w:val="20"/>
        </w:rPr>
        <w:t>: les organismes publics nationaux non soumis à la comptabilité budgétaire appliquent les titres I et III du décret GBCP à l’exclusion des articles 175, 1° et 2°, 178 à 183, 204 à 208.</w:t>
      </w:r>
    </w:p>
    <w:p>
      <w:pPr>
        <w:spacing w:after="120"/>
        <w:ind w:left="1843"/>
        <w:jc w:val="both"/>
        <w:rPr>
          <w:rFonts w:ascii="Marianne" w:hAnsi="Marianne"/>
          <w:sz w:val="20"/>
          <w:szCs w:val="20"/>
        </w:rPr>
      </w:pPr>
      <w:r>
        <w:rPr>
          <w:rFonts w:ascii="Marianne" w:hAnsi="Marianne"/>
          <w:sz w:val="20"/>
          <w:szCs w:val="20"/>
          <w:u w:val="single"/>
        </w:rPr>
        <w:t>Comptabilité budgétaire adaptée </w:t>
      </w:r>
      <w:r>
        <w:rPr>
          <w:rFonts w:ascii="Marianne" w:hAnsi="Marianne"/>
          <w:sz w:val="20"/>
          <w:szCs w:val="20"/>
        </w:rPr>
        <w:t xml:space="preserve">: concerne les organismes publics nationaux dont les dispositions financières de leur texte institutif prévoient l’exclusion de certaines </w:t>
      </w:r>
      <w:r>
        <w:rPr>
          <w:rFonts w:ascii="Marianne" w:hAnsi="Marianne"/>
          <w:sz w:val="20"/>
          <w:szCs w:val="20"/>
        </w:rPr>
        <w:lastRenderedPageBreak/>
        <w:t>dispositions relatives à la comptabilité budgétaire comme par exemple pour les EPSCP (Article R719-51 du code de l’éducation). </w:t>
      </w:r>
    </w:p>
    <w:p>
      <w:pPr>
        <w:numPr>
          <w:ilvl w:val="0"/>
          <w:numId w:val="12"/>
        </w:numPr>
        <w:spacing w:after="0"/>
        <w:ind w:left="714" w:hanging="357"/>
        <w:rPr>
          <w:rFonts w:ascii="Marianne" w:hAnsi="Marianne"/>
          <w:sz w:val="20"/>
          <w:szCs w:val="20"/>
        </w:rPr>
      </w:pPr>
      <w:r>
        <w:rPr>
          <w:rFonts w:ascii="Marianne" w:hAnsi="Marianne"/>
          <w:b/>
          <w:bCs/>
          <w:sz w:val="20"/>
          <w:szCs w:val="20"/>
        </w:rPr>
        <w:t xml:space="preserve">Contrôle : </w:t>
      </w:r>
    </w:p>
    <w:p>
      <w:pPr>
        <w:pStyle w:val="Paragraphedeliste"/>
        <w:numPr>
          <w:ilvl w:val="0"/>
          <w:numId w:val="26"/>
        </w:numPr>
        <w:ind w:left="1418"/>
        <w:rPr>
          <w:rFonts w:ascii="Marianne" w:hAnsi="Marianne"/>
          <w:sz w:val="20"/>
          <w:szCs w:val="20"/>
        </w:rPr>
      </w:pPr>
      <w:r>
        <w:rPr>
          <w:rFonts w:ascii="Marianne" w:hAnsi="Marianne"/>
          <w:b/>
          <w:bCs/>
          <w:sz w:val="20"/>
          <w:szCs w:val="20"/>
        </w:rPr>
        <w:t xml:space="preserve">Présence contrôle </w:t>
      </w:r>
      <w:r>
        <w:rPr>
          <w:rFonts w:ascii="Marianne" w:hAnsi="Marianne"/>
          <w:sz w:val="20"/>
          <w:szCs w:val="20"/>
        </w:rPr>
        <w:t>oui/non</w:t>
      </w:r>
    </w:p>
    <w:p>
      <w:pPr>
        <w:pStyle w:val="Paragraphedeliste"/>
        <w:numPr>
          <w:ilvl w:val="0"/>
          <w:numId w:val="26"/>
        </w:numPr>
        <w:ind w:left="1418"/>
        <w:jc w:val="both"/>
        <w:rPr>
          <w:rFonts w:ascii="Marianne" w:hAnsi="Marianne"/>
          <w:sz w:val="20"/>
          <w:szCs w:val="20"/>
        </w:rPr>
      </w:pPr>
      <w:r>
        <w:rPr>
          <w:rFonts w:ascii="Marianne" w:hAnsi="Marianne"/>
          <w:b/>
          <w:bCs/>
          <w:sz w:val="20"/>
          <w:szCs w:val="20"/>
        </w:rPr>
        <w:t xml:space="preserve">Contrôleur référent : </w:t>
      </w:r>
      <w:r>
        <w:rPr>
          <w:rFonts w:ascii="Marianne" w:hAnsi="Marianne"/>
          <w:sz w:val="20"/>
          <w:szCs w:val="20"/>
        </w:rPr>
        <w:t xml:space="preserve">entité détenant les droits d’écriture sur la fiche d’identité et les données chiffrées. </w:t>
      </w:r>
      <w:r>
        <w:rPr>
          <w:rFonts w:ascii="Marianne" w:hAnsi="Marianne"/>
          <w:i/>
          <w:iCs/>
          <w:sz w:val="20"/>
          <w:szCs w:val="20"/>
        </w:rPr>
        <w:t>Ex : CBR pour les universités, alors que le recteur est l’autorité de contrôle.</w:t>
      </w:r>
    </w:p>
    <w:p>
      <w:pPr>
        <w:pStyle w:val="Paragraphedeliste"/>
        <w:numPr>
          <w:ilvl w:val="0"/>
          <w:numId w:val="26"/>
        </w:numPr>
        <w:spacing w:after="0"/>
        <w:ind w:left="1417" w:hanging="357"/>
        <w:rPr>
          <w:rFonts w:ascii="Marianne" w:hAnsi="Marianne"/>
          <w:sz w:val="20"/>
          <w:szCs w:val="20"/>
        </w:rPr>
      </w:pPr>
      <w:r>
        <w:rPr>
          <w:rFonts w:ascii="Marianne" w:hAnsi="Marianne"/>
          <w:b/>
          <w:bCs/>
          <w:sz w:val="20"/>
          <w:szCs w:val="20"/>
        </w:rPr>
        <w:t xml:space="preserve">Nature contrôle </w:t>
      </w:r>
    </w:p>
    <w:p>
      <w:pPr>
        <w:numPr>
          <w:ilvl w:val="1"/>
          <w:numId w:val="13"/>
        </w:numPr>
        <w:tabs>
          <w:tab w:val="clear" w:pos="1440"/>
          <w:tab w:val="num" w:pos="2127"/>
        </w:tabs>
        <w:spacing w:after="0"/>
        <w:ind w:left="1701" w:hanging="158"/>
        <w:jc w:val="both"/>
        <w:rPr>
          <w:rFonts w:ascii="Marianne" w:hAnsi="Marianne"/>
          <w:sz w:val="20"/>
          <w:szCs w:val="20"/>
        </w:rPr>
      </w:pPr>
      <w:r>
        <w:rPr>
          <w:rFonts w:ascii="Marianne" w:hAnsi="Marianne"/>
          <w:sz w:val="20"/>
          <w:szCs w:val="20"/>
        </w:rPr>
        <w:t>Contrôle économique et financier :  application du décret n°55-733 du 26 mai 1955 relatif au contrôle économique et financier de l'Etat.</w:t>
      </w:r>
    </w:p>
    <w:p>
      <w:pPr>
        <w:numPr>
          <w:ilvl w:val="1"/>
          <w:numId w:val="13"/>
        </w:numPr>
        <w:tabs>
          <w:tab w:val="clear" w:pos="1440"/>
          <w:tab w:val="num" w:pos="2127"/>
        </w:tabs>
        <w:spacing w:after="0"/>
        <w:ind w:left="1701" w:hanging="158"/>
        <w:jc w:val="both"/>
        <w:rPr>
          <w:rFonts w:ascii="Marianne" w:hAnsi="Marianne"/>
          <w:sz w:val="20"/>
          <w:szCs w:val="20"/>
        </w:rPr>
      </w:pPr>
      <w:r>
        <w:rPr>
          <w:rFonts w:ascii="Marianne" w:hAnsi="Marianne"/>
          <w:sz w:val="20"/>
          <w:szCs w:val="20"/>
        </w:rPr>
        <w:t xml:space="preserve"> Contrôle budgétaire : application des articles 220 à 229 du décret n° 2012-1246 du 7 novembre 2012 relatif à la gestion budgétaire et comptable publique.</w:t>
      </w:r>
    </w:p>
    <w:p>
      <w:pPr>
        <w:numPr>
          <w:ilvl w:val="1"/>
          <w:numId w:val="13"/>
        </w:numPr>
        <w:tabs>
          <w:tab w:val="clear" w:pos="1440"/>
          <w:tab w:val="num" w:pos="2127"/>
        </w:tabs>
        <w:spacing w:after="0"/>
        <w:ind w:left="1701" w:hanging="158"/>
        <w:jc w:val="both"/>
        <w:rPr>
          <w:rFonts w:ascii="Marianne" w:hAnsi="Marianne"/>
          <w:sz w:val="20"/>
          <w:szCs w:val="20"/>
        </w:rPr>
      </w:pPr>
      <w:r>
        <w:rPr>
          <w:rFonts w:ascii="Marianne" w:hAnsi="Marianne"/>
          <w:sz w:val="20"/>
          <w:szCs w:val="20"/>
        </w:rPr>
        <w:t xml:space="preserve"> Contrôle budgétaire EPSCP : application de certaines dispositions du code de l’éducation (Article L719-9 et Articles R719-51 à R719-112) par dérogation au décret GBCP (exclusion des articles 224 à 226).</w:t>
      </w:r>
    </w:p>
    <w:p>
      <w:pPr>
        <w:numPr>
          <w:ilvl w:val="1"/>
          <w:numId w:val="13"/>
        </w:numPr>
        <w:tabs>
          <w:tab w:val="clear" w:pos="1440"/>
          <w:tab w:val="num" w:pos="2127"/>
        </w:tabs>
        <w:spacing w:after="0"/>
        <w:ind w:left="1701" w:hanging="158"/>
        <w:jc w:val="both"/>
        <w:rPr>
          <w:rFonts w:ascii="Marianne" w:hAnsi="Marianne"/>
          <w:sz w:val="20"/>
          <w:szCs w:val="20"/>
        </w:rPr>
      </w:pPr>
      <w:r>
        <w:rPr>
          <w:rFonts w:ascii="Marianne" w:hAnsi="Marianne"/>
          <w:sz w:val="20"/>
          <w:szCs w:val="20"/>
        </w:rPr>
        <w:t xml:space="preserve"> Autre : concerne un autre type de contrôle (par exemple contrôle financier obsolète).</w:t>
      </w:r>
    </w:p>
    <w:p>
      <w:pPr>
        <w:pStyle w:val="Paragraphedeliste"/>
        <w:numPr>
          <w:ilvl w:val="0"/>
          <w:numId w:val="26"/>
        </w:numPr>
        <w:spacing w:after="0"/>
        <w:ind w:left="1417" w:hanging="357"/>
        <w:rPr>
          <w:rFonts w:ascii="Marianne" w:hAnsi="Marianne"/>
          <w:b/>
          <w:bCs/>
          <w:sz w:val="20"/>
          <w:szCs w:val="20"/>
        </w:rPr>
      </w:pPr>
      <w:r>
        <w:rPr>
          <w:rFonts w:ascii="Marianne" w:hAnsi="Marianne"/>
          <w:b/>
          <w:bCs/>
          <w:sz w:val="20"/>
          <w:szCs w:val="20"/>
        </w:rPr>
        <w:t>Référence du texte de soumission au contrôle</w:t>
      </w:r>
    </w:p>
    <w:p>
      <w:pPr>
        <w:pStyle w:val="Paragraphedeliste"/>
        <w:numPr>
          <w:ilvl w:val="0"/>
          <w:numId w:val="26"/>
        </w:numPr>
        <w:ind w:left="1418"/>
        <w:jc w:val="both"/>
        <w:rPr>
          <w:rFonts w:ascii="Marianne" w:hAnsi="Marianne"/>
          <w:sz w:val="20"/>
          <w:szCs w:val="20"/>
        </w:rPr>
      </w:pPr>
      <w:r>
        <w:rPr>
          <w:rFonts w:ascii="Marianne" w:hAnsi="Marianne"/>
          <w:b/>
          <w:bCs/>
          <w:sz w:val="20"/>
          <w:szCs w:val="20"/>
        </w:rPr>
        <w:t xml:space="preserve">Autorité de contrôle : </w:t>
      </w:r>
      <w:r>
        <w:rPr>
          <w:rFonts w:ascii="Marianne" w:hAnsi="Marianne"/>
          <w:sz w:val="20"/>
          <w:szCs w:val="20"/>
          <w:u w:val="single"/>
        </w:rPr>
        <w:t xml:space="preserve">Autorité de contrôle </w:t>
      </w:r>
      <w:r>
        <w:rPr>
          <w:rFonts w:ascii="Marianne" w:hAnsi="Marianne"/>
          <w:sz w:val="20"/>
          <w:szCs w:val="20"/>
        </w:rPr>
        <w:t>: autorité de contrôle désignée pour exercer le contrôle de l’organisme (désignation par textes législatifs et/ou réglementaires).</w:t>
      </w:r>
    </w:p>
    <w:p>
      <w:pPr>
        <w:pStyle w:val="Paragraphedeliste"/>
        <w:numPr>
          <w:ilvl w:val="0"/>
          <w:numId w:val="26"/>
        </w:numPr>
        <w:ind w:left="1418"/>
        <w:rPr>
          <w:rFonts w:ascii="Marianne" w:hAnsi="Marianne"/>
          <w:b/>
          <w:bCs/>
          <w:sz w:val="20"/>
          <w:szCs w:val="20"/>
        </w:rPr>
      </w:pPr>
      <w:r>
        <w:rPr>
          <w:rFonts w:ascii="Marianne" w:hAnsi="Marianne"/>
          <w:b/>
          <w:bCs/>
          <w:sz w:val="20"/>
          <w:szCs w:val="20"/>
        </w:rPr>
        <w:t xml:space="preserve">Texte réglementaire de désignation de l'autorité de contrôle </w:t>
      </w:r>
    </w:p>
    <w:p>
      <w:pPr>
        <w:pStyle w:val="Paragraphedeliste"/>
        <w:numPr>
          <w:ilvl w:val="0"/>
          <w:numId w:val="26"/>
        </w:numPr>
        <w:ind w:left="1418"/>
        <w:rPr>
          <w:rFonts w:ascii="Marianne" w:hAnsi="Marianne"/>
          <w:b/>
          <w:bCs/>
          <w:sz w:val="20"/>
          <w:szCs w:val="20"/>
        </w:rPr>
      </w:pPr>
      <w:r>
        <w:rPr>
          <w:rFonts w:ascii="Marianne" w:hAnsi="Marianne"/>
          <w:b/>
          <w:bCs/>
          <w:sz w:val="20"/>
          <w:szCs w:val="20"/>
        </w:rPr>
        <w:t xml:space="preserve">Référence de l’arrêté de contrôle </w:t>
      </w:r>
    </w:p>
    <w:p>
      <w:pPr>
        <w:pStyle w:val="Paragraphedeliste"/>
        <w:numPr>
          <w:ilvl w:val="0"/>
          <w:numId w:val="26"/>
        </w:numPr>
        <w:ind w:left="1418"/>
        <w:rPr>
          <w:rFonts w:ascii="Marianne" w:hAnsi="Marianne"/>
          <w:b/>
          <w:bCs/>
          <w:sz w:val="20"/>
          <w:szCs w:val="20"/>
        </w:rPr>
      </w:pPr>
      <w:r>
        <w:rPr>
          <w:rFonts w:ascii="Marianne" w:hAnsi="Marianne"/>
          <w:b/>
          <w:bCs/>
          <w:sz w:val="20"/>
          <w:szCs w:val="20"/>
        </w:rPr>
        <w:t xml:space="preserve">Document de contrôle : </w:t>
      </w:r>
      <w:r>
        <w:rPr>
          <w:rFonts w:ascii="Marianne" w:hAnsi="Marianne"/>
          <w:sz w:val="20"/>
          <w:szCs w:val="20"/>
        </w:rPr>
        <w:t>existence d’un document de contrôle</w:t>
      </w:r>
      <w:r>
        <w:rPr>
          <w:rFonts w:ascii="Marianne" w:hAnsi="Marianne"/>
          <w:b/>
          <w:bCs/>
          <w:sz w:val="20"/>
          <w:szCs w:val="20"/>
        </w:rPr>
        <w:t xml:space="preserve"> </w:t>
      </w:r>
      <w:r>
        <w:rPr>
          <w:rFonts w:ascii="Marianne" w:hAnsi="Marianne"/>
          <w:sz w:val="20"/>
          <w:szCs w:val="20"/>
        </w:rPr>
        <w:t>oui/non.</w:t>
      </w:r>
    </w:p>
    <w:p>
      <w:pPr>
        <w:pStyle w:val="Paragraphedeliste"/>
        <w:numPr>
          <w:ilvl w:val="0"/>
          <w:numId w:val="26"/>
        </w:numPr>
        <w:ind w:left="1418"/>
        <w:jc w:val="both"/>
        <w:rPr>
          <w:rFonts w:ascii="Marianne" w:hAnsi="Marianne"/>
          <w:b/>
          <w:bCs/>
          <w:sz w:val="20"/>
          <w:szCs w:val="20"/>
        </w:rPr>
      </w:pPr>
      <w:r>
        <w:rPr>
          <w:rFonts w:ascii="Marianne" w:hAnsi="Marianne"/>
          <w:b/>
          <w:bCs/>
          <w:sz w:val="20"/>
          <w:szCs w:val="20"/>
        </w:rPr>
        <w:t xml:space="preserve">Ajouter un document de contrôle : </w:t>
      </w:r>
      <w:r>
        <w:rPr>
          <w:rFonts w:ascii="Marianne" w:hAnsi="Marianne"/>
          <w:sz w:val="20"/>
          <w:szCs w:val="20"/>
        </w:rPr>
        <w:t>il n’est possible d’ajouter un document de contrôle que si l’item « document de contrôle » est renseigné par « Oui ». En CEF, seuls les organismes ayant fait l’objet d’un arrêté fixant des modalités spéciales de contrôle peuvent se voir appliquer un document de contrôle (si les dispositions de l'arrêté le prévoient). Sans arrêté spécifique de contrôle en CEF, les actes de gestionne peuvent faire l'objet d'un visa ou d’un avis préalable.</w:t>
      </w:r>
    </w:p>
    <w:p>
      <w:pPr>
        <w:pStyle w:val="Paragraphedeliste"/>
        <w:numPr>
          <w:ilvl w:val="0"/>
          <w:numId w:val="26"/>
        </w:numPr>
        <w:ind w:left="1418"/>
        <w:rPr>
          <w:rFonts w:ascii="Marianne" w:hAnsi="Marianne"/>
          <w:b/>
          <w:bCs/>
          <w:sz w:val="20"/>
          <w:szCs w:val="20"/>
        </w:rPr>
      </w:pPr>
      <w:r>
        <w:rPr>
          <w:rFonts w:ascii="Marianne" w:hAnsi="Marianne"/>
          <w:b/>
          <w:bCs/>
          <w:sz w:val="20"/>
          <w:szCs w:val="20"/>
        </w:rPr>
        <w:t xml:space="preserve">Référence de l’arrêté de nomination du commissaire du gouvernement </w:t>
      </w:r>
    </w:p>
    <w:p>
      <w:pPr>
        <w:numPr>
          <w:ilvl w:val="0"/>
          <w:numId w:val="14"/>
        </w:numPr>
        <w:spacing w:after="0"/>
        <w:ind w:left="714" w:hanging="357"/>
        <w:rPr>
          <w:rFonts w:ascii="Marianne" w:hAnsi="Marianne"/>
          <w:sz w:val="20"/>
          <w:szCs w:val="20"/>
        </w:rPr>
      </w:pPr>
      <w:r>
        <w:rPr>
          <w:rFonts w:ascii="Marianne" w:hAnsi="Marianne"/>
          <w:b/>
          <w:bCs/>
          <w:sz w:val="20"/>
          <w:szCs w:val="20"/>
        </w:rPr>
        <w:t>Tutelles financière et technique</w:t>
      </w:r>
    </w:p>
    <w:p>
      <w:pPr>
        <w:pStyle w:val="Paragraphedeliste"/>
        <w:numPr>
          <w:ilvl w:val="0"/>
          <w:numId w:val="26"/>
        </w:numPr>
        <w:ind w:left="1418"/>
        <w:jc w:val="both"/>
        <w:rPr>
          <w:rFonts w:ascii="Marianne" w:hAnsi="Marianne"/>
          <w:sz w:val="20"/>
          <w:szCs w:val="20"/>
        </w:rPr>
      </w:pPr>
      <w:r>
        <w:rPr>
          <w:rFonts w:ascii="Marianne" w:hAnsi="Marianne"/>
          <w:b/>
          <w:bCs/>
          <w:sz w:val="20"/>
          <w:szCs w:val="20"/>
        </w:rPr>
        <w:t xml:space="preserve">Tutelle financière MCP </w:t>
      </w:r>
      <w:r>
        <w:rPr>
          <w:rFonts w:ascii="Marianne" w:hAnsi="Marianne"/>
          <w:sz w:val="20"/>
          <w:szCs w:val="20"/>
        </w:rPr>
        <w:t>oui/non</w:t>
      </w:r>
      <w:r>
        <w:rPr>
          <w:rFonts w:ascii="Marianne" w:hAnsi="Marianne"/>
          <w:b/>
          <w:bCs/>
          <w:sz w:val="20"/>
          <w:szCs w:val="20"/>
        </w:rPr>
        <w:t xml:space="preserve"> : </w:t>
      </w:r>
      <w:r>
        <w:rPr>
          <w:rFonts w:ascii="Marianne" w:hAnsi="Marianne"/>
          <w:sz w:val="20"/>
          <w:szCs w:val="20"/>
        </w:rPr>
        <w:t>la tutelle financière du ministre chargé des comptes publics (MCP) découle de l'article 174 du décret GBCP. Pour rappel, les GIP n'ont pas de tutelle.</w:t>
      </w:r>
    </w:p>
    <w:p>
      <w:pPr>
        <w:pStyle w:val="Paragraphedeliste"/>
        <w:numPr>
          <w:ilvl w:val="0"/>
          <w:numId w:val="26"/>
        </w:numPr>
        <w:ind w:left="1418"/>
        <w:jc w:val="both"/>
        <w:rPr>
          <w:rFonts w:ascii="Marianne" w:hAnsi="Marianne"/>
          <w:sz w:val="20"/>
          <w:szCs w:val="20"/>
        </w:rPr>
      </w:pPr>
      <w:r>
        <w:rPr>
          <w:rFonts w:ascii="Marianne" w:hAnsi="Marianne"/>
          <w:b/>
          <w:bCs/>
          <w:sz w:val="20"/>
          <w:szCs w:val="20"/>
        </w:rPr>
        <w:t xml:space="preserve">Ministère de tutelle principale et Ministère(s) de cotutelle : </w:t>
      </w:r>
      <w:r>
        <w:rPr>
          <w:rFonts w:ascii="Marianne" w:hAnsi="Marianne"/>
          <w:sz w:val="20"/>
          <w:szCs w:val="20"/>
        </w:rPr>
        <w:t>liste des ministères volontairement générique afin d'éviter la réécriture lors de remaniements du gouvernement.</w:t>
      </w:r>
    </w:p>
    <w:p>
      <w:pPr>
        <w:pStyle w:val="Paragraphedeliste"/>
        <w:numPr>
          <w:ilvl w:val="0"/>
          <w:numId w:val="26"/>
        </w:numPr>
        <w:ind w:left="1440" w:hanging="357"/>
        <w:jc w:val="both"/>
        <w:rPr>
          <w:rFonts w:ascii="Marianne" w:hAnsi="Marianne"/>
          <w:sz w:val="20"/>
          <w:szCs w:val="20"/>
        </w:rPr>
      </w:pPr>
      <w:r>
        <w:rPr>
          <w:rFonts w:ascii="Marianne" w:hAnsi="Marianne"/>
          <w:b/>
          <w:bCs/>
          <w:sz w:val="20"/>
          <w:szCs w:val="20"/>
        </w:rPr>
        <w:t xml:space="preserve">Délégation de l'approbation des BI / BR / comptes financiers : </w:t>
      </w:r>
      <w:r>
        <w:rPr>
          <w:rFonts w:ascii="Marianne" w:hAnsi="Marianne"/>
          <w:sz w:val="20"/>
          <w:szCs w:val="20"/>
        </w:rPr>
        <w:t xml:space="preserve">L'approbation des BI BR et CF a-t-elle été déléguée par le MCP ? Voir les arrêtés : </w:t>
      </w:r>
      <w:hyperlink r:id="rId12" w:history="1">
        <w:r>
          <w:rPr>
            <w:rStyle w:val="Lienhypertexte"/>
            <w:rFonts w:ascii="Marianne" w:hAnsi="Marianne"/>
            <w:sz w:val="20"/>
            <w:szCs w:val="20"/>
          </w:rPr>
          <w:t xml:space="preserve">du 5 juillet 2017 modifié </w:t>
        </w:r>
      </w:hyperlink>
      <w:r>
        <w:rPr>
          <w:rFonts w:ascii="Marianne" w:hAnsi="Marianne"/>
          <w:sz w:val="20"/>
          <w:szCs w:val="20"/>
        </w:rPr>
        <w:t xml:space="preserve">pris en application de l’article 176 du décret GBCP listant les organismes pour lesquels l’approbation des budgets est signée par les contrôleurs budgétaires et </w:t>
      </w:r>
      <w:hyperlink r:id="rId13" w:history="1">
        <w:r>
          <w:rPr>
            <w:rStyle w:val="Lienhypertexte"/>
            <w:rFonts w:ascii="Marianne" w:hAnsi="Marianne"/>
            <w:sz w:val="20"/>
            <w:szCs w:val="20"/>
          </w:rPr>
          <w:t>du 6 juillet 2022</w:t>
        </w:r>
      </w:hyperlink>
      <w:r>
        <w:rPr>
          <w:rFonts w:ascii="Marianne" w:hAnsi="Marianne"/>
          <w:sz w:val="20"/>
          <w:szCs w:val="20"/>
        </w:rPr>
        <w:t xml:space="preserve"> portant délégation de signature (contrôle général économique et financier) listant les </w:t>
      </w:r>
      <w:r>
        <w:rPr>
          <w:rFonts w:ascii="Marianne" w:hAnsi="Marianne"/>
          <w:sz w:val="20"/>
          <w:szCs w:val="20"/>
        </w:rPr>
        <w:lastRenderedPageBreak/>
        <w:t>organismes pour lesquels une délégation de signature est donnée à l’autorité chargée du contrôle économique et financier pour l’approbation du budget.</w:t>
      </w:r>
    </w:p>
    <w:p>
      <w:pPr>
        <w:pStyle w:val="Paragraphedeliste"/>
        <w:numPr>
          <w:ilvl w:val="0"/>
          <w:numId w:val="26"/>
        </w:numPr>
        <w:ind w:left="1440" w:hanging="357"/>
        <w:jc w:val="both"/>
        <w:rPr>
          <w:rFonts w:ascii="Marianne" w:hAnsi="Marianne"/>
          <w:sz w:val="20"/>
          <w:szCs w:val="20"/>
        </w:rPr>
      </w:pPr>
      <w:r>
        <w:rPr>
          <w:rFonts w:ascii="Marianne" w:hAnsi="Marianne"/>
          <w:b/>
          <w:bCs/>
          <w:sz w:val="20"/>
          <w:szCs w:val="20"/>
        </w:rPr>
        <w:t>COP/COM :</w:t>
      </w:r>
      <w:r>
        <w:rPr>
          <w:rFonts w:ascii="Marianne" w:hAnsi="Marianne"/>
          <w:sz w:val="20"/>
          <w:szCs w:val="20"/>
        </w:rPr>
        <w:t xml:space="preserve"> le cas échéant base documentaire en cas d’existence d’un contrat d’objectifs et de performance ou d’un contrat d’objectifs et de moyens</w:t>
      </w:r>
    </w:p>
    <w:p>
      <w:pPr>
        <w:numPr>
          <w:ilvl w:val="0"/>
          <w:numId w:val="16"/>
        </w:numPr>
        <w:spacing w:after="0"/>
        <w:ind w:left="714" w:hanging="357"/>
        <w:rPr>
          <w:rFonts w:ascii="Marianne" w:hAnsi="Marianne"/>
          <w:sz w:val="20"/>
          <w:szCs w:val="20"/>
        </w:rPr>
      </w:pPr>
      <w:r>
        <w:rPr>
          <w:rFonts w:ascii="Marianne" w:hAnsi="Marianne"/>
          <w:b/>
          <w:bCs/>
          <w:sz w:val="20"/>
          <w:szCs w:val="20"/>
        </w:rPr>
        <w:t>Gouvernance DB</w:t>
      </w:r>
    </w:p>
    <w:p>
      <w:pPr>
        <w:pStyle w:val="Paragraphedeliste"/>
        <w:numPr>
          <w:ilvl w:val="0"/>
          <w:numId w:val="26"/>
        </w:numPr>
        <w:ind w:left="1418"/>
        <w:rPr>
          <w:rFonts w:ascii="Marianne" w:hAnsi="Marianne"/>
          <w:sz w:val="20"/>
          <w:szCs w:val="20"/>
        </w:rPr>
      </w:pPr>
      <w:r>
        <w:rPr>
          <w:rFonts w:ascii="Marianne" w:hAnsi="Marianne"/>
          <w:b/>
          <w:bCs/>
          <w:sz w:val="20"/>
          <w:szCs w:val="20"/>
        </w:rPr>
        <w:t xml:space="preserve">Administrateur DB au sein de l'organe de gouvernance </w:t>
      </w:r>
      <w:r>
        <w:rPr>
          <w:rFonts w:ascii="Marianne" w:hAnsi="Marianne"/>
          <w:sz w:val="20"/>
          <w:szCs w:val="20"/>
        </w:rPr>
        <w:t>oui/non</w:t>
      </w:r>
    </w:p>
    <w:p>
      <w:pPr>
        <w:pStyle w:val="Paragraphedeliste"/>
        <w:numPr>
          <w:ilvl w:val="0"/>
          <w:numId w:val="26"/>
        </w:numPr>
        <w:ind w:left="1418"/>
        <w:rPr>
          <w:rFonts w:ascii="Marianne" w:hAnsi="Marianne"/>
          <w:sz w:val="20"/>
          <w:szCs w:val="20"/>
        </w:rPr>
      </w:pPr>
      <w:r>
        <w:rPr>
          <w:rFonts w:ascii="Marianne" w:hAnsi="Marianne"/>
          <w:b/>
          <w:bCs/>
          <w:sz w:val="20"/>
          <w:szCs w:val="20"/>
        </w:rPr>
        <w:t xml:space="preserve">Présence DB au pré-CA </w:t>
      </w:r>
      <w:r>
        <w:rPr>
          <w:rFonts w:ascii="Marianne" w:hAnsi="Marianne"/>
          <w:sz w:val="20"/>
          <w:szCs w:val="20"/>
        </w:rPr>
        <w:t>oui/non</w:t>
      </w:r>
    </w:p>
    <w:p>
      <w:pPr>
        <w:pStyle w:val="Paragraphedeliste"/>
        <w:numPr>
          <w:ilvl w:val="0"/>
          <w:numId w:val="26"/>
        </w:numPr>
        <w:ind w:left="1418"/>
        <w:jc w:val="both"/>
        <w:rPr>
          <w:rFonts w:ascii="Marianne" w:hAnsi="Marianne"/>
          <w:sz w:val="20"/>
          <w:szCs w:val="20"/>
        </w:rPr>
      </w:pPr>
      <w:r>
        <w:rPr>
          <w:rFonts w:ascii="Marianne" w:hAnsi="Marianne"/>
          <w:b/>
          <w:bCs/>
          <w:sz w:val="20"/>
          <w:szCs w:val="20"/>
        </w:rPr>
        <w:t>Présence contrôleur au pré-CA et au CA</w:t>
      </w:r>
      <w:r>
        <w:rPr>
          <w:rFonts w:ascii="Marianne" w:hAnsi="Marianne"/>
          <w:sz w:val="20"/>
          <w:szCs w:val="20"/>
        </w:rPr>
        <w:t xml:space="preserve"> oui/non</w:t>
      </w:r>
      <w:r>
        <w:rPr>
          <w:rFonts w:ascii="Marianne" w:hAnsi="Marianne"/>
          <w:b/>
          <w:bCs/>
          <w:sz w:val="20"/>
          <w:szCs w:val="20"/>
        </w:rPr>
        <w:t xml:space="preserve"> :  </w:t>
      </w:r>
      <w:r>
        <w:rPr>
          <w:rFonts w:ascii="Marianne" w:hAnsi="Marianne"/>
          <w:sz w:val="20"/>
          <w:szCs w:val="20"/>
        </w:rPr>
        <w:t>le contrôleur correspond à l’autorité de contrôle désignée pour exercer le contrôle sur l’organisme</w:t>
      </w:r>
    </w:p>
    <w:p>
      <w:pPr>
        <w:pStyle w:val="Paragraphedeliste"/>
        <w:numPr>
          <w:ilvl w:val="0"/>
          <w:numId w:val="26"/>
        </w:numPr>
        <w:ind w:left="1418"/>
        <w:rPr>
          <w:rFonts w:ascii="Marianne" w:hAnsi="Marianne"/>
          <w:sz w:val="20"/>
          <w:szCs w:val="20"/>
        </w:rPr>
      </w:pPr>
      <w:r>
        <w:rPr>
          <w:rFonts w:ascii="Marianne" w:hAnsi="Marianne"/>
          <w:b/>
          <w:bCs/>
          <w:sz w:val="20"/>
          <w:szCs w:val="20"/>
        </w:rPr>
        <w:t xml:space="preserve">Comité d’audit et des risques </w:t>
      </w:r>
      <w:r>
        <w:rPr>
          <w:rFonts w:ascii="Marianne" w:hAnsi="Marianne"/>
          <w:sz w:val="20"/>
          <w:szCs w:val="20"/>
        </w:rPr>
        <w:t>oui/non</w:t>
      </w:r>
    </w:p>
    <w:p>
      <w:pPr>
        <w:numPr>
          <w:ilvl w:val="0"/>
          <w:numId w:val="17"/>
        </w:numPr>
        <w:spacing w:after="0"/>
        <w:ind w:left="714" w:hanging="357"/>
        <w:rPr>
          <w:rFonts w:ascii="Marianne" w:hAnsi="Marianne"/>
          <w:sz w:val="20"/>
          <w:szCs w:val="20"/>
        </w:rPr>
      </w:pPr>
      <w:r>
        <w:rPr>
          <w:rFonts w:ascii="Marianne" w:hAnsi="Marianne"/>
          <w:b/>
          <w:bCs/>
          <w:sz w:val="20"/>
          <w:szCs w:val="20"/>
        </w:rPr>
        <w:t>Catégories</w:t>
      </w:r>
    </w:p>
    <w:p>
      <w:pPr>
        <w:pStyle w:val="Paragraphedeliste"/>
        <w:numPr>
          <w:ilvl w:val="0"/>
          <w:numId w:val="26"/>
        </w:numPr>
        <w:ind w:left="1418"/>
        <w:rPr>
          <w:rFonts w:ascii="Marianne" w:hAnsi="Marianne"/>
          <w:sz w:val="20"/>
          <w:szCs w:val="20"/>
        </w:rPr>
      </w:pPr>
      <w:r>
        <w:rPr>
          <w:rFonts w:ascii="Marianne" w:hAnsi="Marianne"/>
          <w:b/>
          <w:bCs/>
          <w:sz w:val="20"/>
          <w:szCs w:val="20"/>
        </w:rPr>
        <w:t xml:space="preserve">APU </w:t>
      </w:r>
      <w:r>
        <w:rPr>
          <w:rFonts w:ascii="Marianne" w:hAnsi="Marianne"/>
          <w:sz w:val="20"/>
          <w:szCs w:val="20"/>
        </w:rPr>
        <w:t>oui/non</w:t>
      </w:r>
    </w:p>
    <w:p>
      <w:pPr>
        <w:pStyle w:val="Paragraphedeliste"/>
        <w:numPr>
          <w:ilvl w:val="0"/>
          <w:numId w:val="26"/>
        </w:numPr>
        <w:ind w:left="1418"/>
        <w:rPr>
          <w:rFonts w:ascii="Marianne" w:hAnsi="Marianne"/>
          <w:b/>
          <w:bCs/>
          <w:sz w:val="20"/>
          <w:szCs w:val="20"/>
        </w:rPr>
      </w:pPr>
      <w:r>
        <w:rPr>
          <w:rFonts w:ascii="Marianne" w:hAnsi="Marianne"/>
          <w:b/>
          <w:bCs/>
          <w:sz w:val="20"/>
          <w:szCs w:val="20"/>
        </w:rPr>
        <w:t xml:space="preserve">ODAC Liste INSEE </w:t>
      </w:r>
      <w:r>
        <w:rPr>
          <w:rFonts w:ascii="Marianne" w:hAnsi="Marianne"/>
          <w:sz w:val="20"/>
          <w:szCs w:val="20"/>
        </w:rPr>
        <w:t>oui/non</w:t>
      </w:r>
    </w:p>
    <w:p>
      <w:pPr>
        <w:pStyle w:val="Paragraphedeliste"/>
        <w:numPr>
          <w:ilvl w:val="0"/>
          <w:numId w:val="26"/>
        </w:numPr>
        <w:ind w:left="1418"/>
        <w:jc w:val="both"/>
        <w:rPr>
          <w:rFonts w:ascii="Marianne" w:hAnsi="Marianne"/>
          <w:sz w:val="20"/>
          <w:szCs w:val="20"/>
        </w:rPr>
      </w:pPr>
      <w:r>
        <w:rPr>
          <w:rFonts w:ascii="Marianne" w:hAnsi="Marianne"/>
          <w:b/>
          <w:bCs/>
          <w:sz w:val="20"/>
          <w:szCs w:val="20"/>
        </w:rPr>
        <w:t>Arrêté interdiction ODAC emprunt ≥ 12 mois </w:t>
      </w:r>
      <w:r>
        <w:rPr>
          <w:rFonts w:ascii="Marianne" w:hAnsi="Marianne"/>
          <w:sz w:val="20"/>
          <w:szCs w:val="20"/>
        </w:rPr>
        <w:t>Annexe 1, annexe 2 ou exclusion</w:t>
      </w:r>
      <w:r>
        <w:rPr>
          <w:rFonts w:ascii="Marianne" w:hAnsi="Marianne"/>
          <w:b/>
          <w:bCs/>
          <w:sz w:val="20"/>
          <w:szCs w:val="20"/>
        </w:rPr>
        <w:t xml:space="preserve"> : </w:t>
      </w:r>
      <w:r>
        <w:rPr>
          <w:rFonts w:ascii="Marianne" w:hAnsi="Marianne"/>
          <w:sz w:val="20"/>
          <w:szCs w:val="20"/>
        </w:rPr>
        <w:t>donnée renseignée sur la base de l’arrêté d'interdiction d'emprunt s’il s’agit d’un ODAC selon l’INSEE</w:t>
      </w:r>
    </w:p>
    <w:p>
      <w:pPr>
        <w:pStyle w:val="Paragraphedeliste"/>
        <w:numPr>
          <w:ilvl w:val="0"/>
          <w:numId w:val="26"/>
        </w:numPr>
        <w:ind w:left="1418"/>
        <w:rPr>
          <w:rFonts w:ascii="Marianne" w:hAnsi="Marianne"/>
          <w:b/>
          <w:bCs/>
          <w:sz w:val="20"/>
          <w:szCs w:val="20"/>
        </w:rPr>
      </w:pPr>
      <w:r>
        <w:rPr>
          <w:rFonts w:ascii="Marianne" w:hAnsi="Marianne"/>
          <w:b/>
          <w:bCs/>
          <w:sz w:val="20"/>
          <w:szCs w:val="20"/>
        </w:rPr>
        <w:t xml:space="preserve">ODAL Liste INSEE </w:t>
      </w:r>
      <w:r>
        <w:rPr>
          <w:rFonts w:ascii="Marianne" w:hAnsi="Marianne"/>
          <w:sz w:val="20"/>
          <w:szCs w:val="20"/>
        </w:rPr>
        <w:t>oui/non</w:t>
      </w:r>
    </w:p>
    <w:p>
      <w:pPr>
        <w:pStyle w:val="Paragraphedeliste"/>
        <w:numPr>
          <w:ilvl w:val="0"/>
          <w:numId w:val="26"/>
        </w:numPr>
        <w:ind w:left="1418"/>
        <w:rPr>
          <w:rFonts w:ascii="Marianne" w:hAnsi="Marianne"/>
          <w:b/>
          <w:bCs/>
          <w:sz w:val="20"/>
          <w:szCs w:val="20"/>
        </w:rPr>
      </w:pPr>
      <w:r>
        <w:rPr>
          <w:rFonts w:ascii="Marianne" w:hAnsi="Marianne"/>
          <w:b/>
          <w:bCs/>
          <w:sz w:val="20"/>
          <w:szCs w:val="20"/>
        </w:rPr>
        <w:t xml:space="preserve">Soumission à la CIASSP </w:t>
      </w:r>
      <w:r>
        <w:rPr>
          <w:rFonts w:ascii="Marianne" w:hAnsi="Marianne"/>
          <w:sz w:val="20"/>
          <w:szCs w:val="20"/>
        </w:rPr>
        <w:t>oui/non</w:t>
      </w:r>
    </w:p>
    <w:p>
      <w:pPr>
        <w:pStyle w:val="Paragraphedeliste"/>
        <w:numPr>
          <w:ilvl w:val="0"/>
          <w:numId w:val="26"/>
        </w:numPr>
        <w:ind w:left="1418"/>
        <w:rPr>
          <w:rFonts w:ascii="Marianne" w:hAnsi="Marianne"/>
          <w:sz w:val="20"/>
          <w:szCs w:val="20"/>
        </w:rPr>
      </w:pPr>
      <w:r>
        <w:rPr>
          <w:rFonts w:ascii="Marianne" w:hAnsi="Marianne"/>
          <w:b/>
          <w:bCs/>
          <w:sz w:val="20"/>
          <w:szCs w:val="20"/>
        </w:rPr>
        <w:t xml:space="preserve">Taux de cadrage de la RMPP : </w:t>
      </w:r>
      <w:r>
        <w:rPr>
          <w:rFonts w:ascii="Marianne" w:hAnsi="Marianne"/>
          <w:sz w:val="20"/>
          <w:szCs w:val="20"/>
        </w:rPr>
        <w:t>pour les EPIC uniquement, les taux de cadrage notifiés à l’organismes</w:t>
      </w:r>
    </w:p>
    <w:p>
      <w:pPr>
        <w:numPr>
          <w:ilvl w:val="0"/>
          <w:numId w:val="18"/>
        </w:numPr>
        <w:spacing w:after="0"/>
        <w:ind w:left="714" w:hanging="357"/>
        <w:rPr>
          <w:rFonts w:ascii="Marianne" w:hAnsi="Marianne"/>
          <w:sz w:val="20"/>
          <w:szCs w:val="20"/>
        </w:rPr>
      </w:pPr>
      <w:r>
        <w:rPr>
          <w:rFonts w:ascii="Marianne" w:hAnsi="Marianne"/>
          <w:b/>
          <w:bCs/>
          <w:sz w:val="20"/>
          <w:szCs w:val="20"/>
        </w:rPr>
        <w:t>Historique des modifications</w:t>
      </w:r>
    </w:p>
    <w:p>
      <w:pPr>
        <w:jc w:val="both"/>
        <w:rPr>
          <w:rFonts w:ascii="Marianne" w:hAnsi="Marianne"/>
          <w:sz w:val="20"/>
          <w:szCs w:val="20"/>
        </w:rPr>
      </w:pPr>
      <w:r>
        <w:rPr>
          <w:rFonts w:ascii="Marianne" w:hAnsi="Marianne"/>
          <w:sz w:val="20"/>
          <w:szCs w:val="20"/>
        </w:rPr>
        <w:t xml:space="preserve">Les équipes de contrôle peuvent proposer des modifications de certains éléments de la base. Ces demandes, validées ou rejetées par 2B2O, font l’objet d’une historisation pour permettre un suivi. </w:t>
      </w:r>
    </w:p>
    <w:p>
      <w:pPr>
        <w:jc w:val="both"/>
        <w:rPr>
          <w:rFonts w:ascii="Marianne" w:hAnsi="Marianne"/>
          <w:sz w:val="20"/>
          <w:szCs w:val="20"/>
        </w:rPr>
      </w:pPr>
      <w:r>
        <w:rPr>
          <w:rFonts w:ascii="Marianne" w:hAnsi="Marianne"/>
          <w:sz w:val="20"/>
          <w:szCs w:val="20"/>
        </w:rPr>
        <w:t>Les modifications apportées par 2B2O ainsi que celles des contrôleurs validées ou rejetées sont retracées dans ce tableau récapitulatif. OPERA retrace ainsi les modifications successives apportées.</w:t>
      </w:r>
    </w:p>
    <w:p>
      <w:pPr>
        <w:jc w:val="both"/>
        <w:rPr>
          <w:rFonts w:ascii="Marianne" w:hAnsi="Marianne"/>
          <w:sz w:val="20"/>
          <w:szCs w:val="20"/>
        </w:rPr>
      </w:pPr>
      <w:r>
        <w:rPr>
          <w:rFonts w:ascii="Marianne" w:hAnsi="Marianne"/>
          <w:sz w:val="20"/>
          <w:szCs w:val="20"/>
        </w:rPr>
        <w:t>Le téléchargement de la fiche ou de la recherche effectuée au format xlsx est possible.</w:t>
      </w:r>
    </w:p>
    <w:p>
      <w:pPr>
        <w:pStyle w:val="Titre2"/>
        <w:rPr>
          <w:rFonts w:ascii="Marianne" w:hAnsi="Marianne"/>
          <w:b/>
          <w:bCs/>
          <w:color w:val="000091"/>
          <w:sz w:val="20"/>
          <w:szCs w:val="20"/>
        </w:rPr>
      </w:pPr>
      <w:bookmarkStart w:id="26" w:name="_Toc183110204"/>
      <w:r>
        <w:rPr>
          <w:rFonts w:ascii="Marianne" w:hAnsi="Marianne"/>
          <w:b/>
          <w:bCs/>
          <w:color w:val="000091"/>
          <w:sz w:val="20"/>
          <w:szCs w:val="20"/>
        </w:rPr>
        <w:t>4.2 DONNEES BUDGETAIRES ET COMPTABLES</w:t>
      </w:r>
      <w:bookmarkEnd w:id="26"/>
      <w:r>
        <w:rPr>
          <w:rFonts w:ascii="Marianne" w:hAnsi="Marianne"/>
          <w:b/>
          <w:bCs/>
          <w:color w:val="000091"/>
          <w:sz w:val="20"/>
          <w:szCs w:val="20"/>
        </w:rPr>
        <w:t xml:space="preserve"> </w:t>
      </w:r>
    </w:p>
    <w:p>
      <w:pPr>
        <w:jc w:val="both"/>
        <w:rPr>
          <w:rFonts w:ascii="Marianne" w:hAnsi="Marianne"/>
          <w:sz w:val="20"/>
          <w:szCs w:val="20"/>
        </w:rPr>
      </w:pPr>
      <w:r>
        <w:rPr>
          <w:rFonts w:ascii="Marianne" w:hAnsi="Marianne"/>
          <w:sz w:val="20"/>
          <w:szCs w:val="20"/>
        </w:rPr>
        <w:t>L'outil détermine automatiquement, à partir des informations contenues dans le module « fiche d’identité », si l'organisme sélectionné est opérateur ou non, ainsi que le type de comptabilité à laquelle il est soumis. Ces paramètres peuvent toutefois être modifiés par le contrôleur dans le cas par exemple d’un changement de nature de comptabilité et ou de qualification d’opérateur que ne sera pas encore pris en compte dans OPERA du fait d’un calendrier de mise en œuvre décalé. Ainsi, sauf nécessité, il ne faut pas modifier ces informations.</w:t>
      </w:r>
    </w:p>
    <w:p>
      <w:pPr>
        <w:spacing w:after="0"/>
        <w:jc w:val="both"/>
        <w:rPr>
          <w:rFonts w:ascii="Marianne" w:hAnsi="Marianne"/>
          <w:sz w:val="20"/>
          <w:szCs w:val="20"/>
        </w:rPr>
      </w:pPr>
      <w:r>
        <w:rPr>
          <w:rFonts w:ascii="Marianne" w:hAnsi="Marianne"/>
          <w:sz w:val="20"/>
          <w:szCs w:val="20"/>
        </w:rPr>
        <w:t xml:space="preserve">Les maquettes de données prennent en compte les cas suivants : </w:t>
      </w:r>
    </w:p>
    <w:p>
      <w:pPr>
        <w:pStyle w:val="Paragraphedeliste"/>
        <w:numPr>
          <w:ilvl w:val="0"/>
          <w:numId w:val="24"/>
        </w:numPr>
        <w:jc w:val="both"/>
        <w:rPr>
          <w:rFonts w:ascii="Marianne" w:hAnsi="Marianne"/>
          <w:sz w:val="20"/>
          <w:szCs w:val="20"/>
        </w:rPr>
      </w:pPr>
      <w:r>
        <w:rPr>
          <w:rFonts w:ascii="Marianne" w:hAnsi="Marianne"/>
          <w:sz w:val="20"/>
          <w:szCs w:val="20"/>
        </w:rPr>
        <w:t>Opérateur en comptabilité budgétaire</w:t>
      </w:r>
    </w:p>
    <w:p>
      <w:pPr>
        <w:pStyle w:val="Paragraphedeliste"/>
        <w:numPr>
          <w:ilvl w:val="0"/>
          <w:numId w:val="24"/>
        </w:numPr>
        <w:jc w:val="both"/>
        <w:rPr>
          <w:rFonts w:ascii="Marianne" w:hAnsi="Marianne"/>
          <w:sz w:val="20"/>
          <w:szCs w:val="20"/>
        </w:rPr>
      </w:pPr>
      <w:r>
        <w:rPr>
          <w:rFonts w:ascii="Marianne" w:hAnsi="Marianne"/>
          <w:sz w:val="20"/>
          <w:szCs w:val="20"/>
        </w:rPr>
        <w:t>Opérateur hors comptabilité budgétaire</w:t>
      </w:r>
    </w:p>
    <w:p>
      <w:pPr>
        <w:pStyle w:val="Paragraphedeliste"/>
        <w:numPr>
          <w:ilvl w:val="0"/>
          <w:numId w:val="24"/>
        </w:numPr>
        <w:jc w:val="both"/>
        <w:rPr>
          <w:rFonts w:ascii="Marianne" w:hAnsi="Marianne"/>
          <w:sz w:val="20"/>
          <w:szCs w:val="20"/>
        </w:rPr>
      </w:pPr>
      <w:r>
        <w:rPr>
          <w:rFonts w:ascii="Marianne" w:hAnsi="Marianne"/>
          <w:sz w:val="20"/>
          <w:szCs w:val="20"/>
        </w:rPr>
        <w:t>Non opérateur en comptabilité budgétaire</w:t>
      </w:r>
    </w:p>
    <w:p>
      <w:pPr>
        <w:pStyle w:val="Paragraphedeliste"/>
        <w:numPr>
          <w:ilvl w:val="0"/>
          <w:numId w:val="24"/>
        </w:numPr>
        <w:jc w:val="both"/>
        <w:rPr>
          <w:rFonts w:ascii="Marianne" w:hAnsi="Marianne"/>
          <w:sz w:val="20"/>
          <w:szCs w:val="20"/>
        </w:rPr>
      </w:pPr>
      <w:r>
        <w:rPr>
          <w:rFonts w:ascii="Marianne" w:hAnsi="Marianne"/>
          <w:sz w:val="20"/>
          <w:szCs w:val="20"/>
        </w:rPr>
        <w:t>Non opérateur hors comptabilité budgétaire</w:t>
      </w:r>
    </w:p>
    <w:p>
      <w:pPr>
        <w:pStyle w:val="Paragraphedeliste"/>
        <w:spacing w:after="0"/>
        <w:ind w:left="1440"/>
        <w:rPr>
          <w:rFonts w:ascii="Marianne" w:hAnsi="Marianne"/>
          <w:sz w:val="20"/>
          <w:szCs w:val="20"/>
        </w:rPr>
      </w:pPr>
    </w:p>
    <w:p>
      <w:pPr>
        <w:spacing w:after="0"/>
        <w:jc w:val="both"/>
        <w:rPr>
          <w:rFonts w:ascii="Marianne" w:hAnsi="Marianne"/>
          <w:sz w:val="20"/>
          <w:szCs w:val="20"/>
        </w:rPr>
      </w:pPr>
      <w:r>
        <w:rPr>
          <w:rFonts w:ascii="Marianne" w:hAnsi="Marianne"/>
          <w:sz w:val="20"/>
          <w:szCs w:val="20"/>
        </w:rPr>
        <w:t>La structuration de ce module est également une succession de blocs respectant autant que possible l’ordre des tableaux de la liasse budgétaire, arrêtée dans le Recueil des règles budgétaires des organismes (RRBO). La lecture et le remplissage sont guidés par les bulles d’information sur la source de la donnée ou la formule utilisée.</w:t>
      </w:r>
    </w:p>
    <w:p>
      <w:pPr>
        <w:spacing w:after="0"/>
        <w:jc w:val="both"/>
        <w:rPr>
          <w:rFonts w:ascii="Marianne" w:hAnsi="Marianne"/>
          <w:sz w:val="20"/>
          <w:szCs w:val="20"/>
        </w:rPr>
      </w:pPr>
    </w:p>
    <w:p>
      <w:pPr>
        <w:spacing w:after="0"/>
        <w:jc w:val="both"/>
        <w:rPr>
          <w:rFonts w:ascii="Marianne" w:hAnsi="Marianne"/>
          <w:sz w:val="20"/>
          <w:szCs w:val="20"/>
        </w:rPr>
      </w:pPr>
      <w:r>
        <w:rPr>
          <w:rFonts w:ascii="Marianne" w:hAnsi="Marianne"/>
          <w:sz w:val="20"/>
          <w:szCs w:val="20"/>
        </w:rPr>
        <w:t>Le remplissage est possible selon deux niveaux de complétion.</w:t>
      </w:r>
    </w:p>
    <w:p>
      <w:pPr>
        <w:pStyle w:val="Paragraphedeliste"/>
        <w:numPr>
          <w:ilvl w:val="0"/>
          <w:numId w:val="24"/>
        </w:numPr>
        <w:spacing w:after="0"/>
        <w:jc w:val="both"/>
        <w:rPr>
          <w:rFonts w:ascii="Marianne" w:hAnsi="Marianne"/>
          <w:sz w:val="20"/>
          <w:szCs w:val="20"/>
        </w:rPr>
      </w:pPr>
      <w:r>
        <w:rPr>
          <w:rFonts w:ascii="Marianne" w:hAnsi="Marianne"/>
          <w:sz w:val="20"/>
          <w:szCs w:val="20"/>
        </w:rPr>
        <w:t>Un niveau de base nécessitant le remplissage obligatoire d’une 30</w:t>
      </w:r>
      <w:r>
        <w:rPr>
          <w:rFonts w:ascii="Marianne" w:hAnsi="Marianne"/>
          <w:sz w:val="20"/>
          <w:szCs w:val="20"/>
          <w:vertAlign w:val="superscript"/>
        </w:rPr>
        <w:t>aine</w:t>
      </w:r>
      <w:r>
        <w:rPr>
          <w:rFonts w:ascii="Marianne" w:hAnsi="Marianne"/>
          <w:sz w:val="20"/>
          <w:szCs w:val="20"/>
        </w:rPr>
        <w:t xml:space="preserve"> de données essentielles à l’analyse du budget et permettant de calculer entre 5 et 10 indicateurs</w:t>
      </w:r>
    </w:p>
    <w:p>
      <w:pPr>
        <w:pStyle w:val="Paragraphedeliste"/>
        <w:numPr>
          <w:ilvl w:val="0"/>
          <w:numId w:val="24"/>
        </w:numPr>
        <w:spacing w:after="0"/>
        <w:jc w:val="both"/>
        <w:rPr>
          <w:rFonts w:ascii="Marianne" w:hAnsi="Marianne"/>
          <w:sz w:val="20"/>
          <w:szCs w:val="20"/>
        </w:rPr>
      </w:pPr>
      <w:r>
        <w:rPr>
          <w:rFonts w:ascii="Marianne" w:hAnsi="Marianne"/>
          <w:sz w:val="20"/>
          <w:szCs w:val="20"/>
        </w:rPr>
        <w:t>Un niveau plus complet de remplissage dont la saisie est facultative.</w:t>
      </w:r>
    </w:p>
    <w:p>
      <w:pPr>
        <w:spacing w:after="0"/>
        <w:jc w:val="both"/>
        <w:rPr>
          <w:rFonts w:ascii="Marianne" w:hAnsi="Marianne"/>
          <w:sz w:val="20"/>
          <w:szCs w:val="20"/>
        </w:rPr>
      </w:pPr>
      <w:r>
        <w:rPr>
          <w:rFonts w:ascii="Marianne" w:hAnsi="Marianne"/>
          <w:sz w:val="20"/>
          <w:szCs w:val="20"/>
        </w:rPr>
        <w:t>Pour les besoins de concaténation du CBCM MESR, les données relatives aux budgets des universités doivent être compétées le plus exhaustivement possible.</w:t>
      </w:r>
    </w:p>
    <w:p>
      <w:pPr>
        <w:pStyle w:val="Paragraphedeliste"/>
        <w:spacing w:after="0"/>
        <w:jc w:val="both"/>
        <w:rPr>
          <w:rFonts w:ascii="Marianne" w:hAnsi="Marianne"/>
          <w:sz w:val="20"/>
          <w:szCs w:val="20"/>
        </w:rPr>
      </w:pPr>
    </w:p>
    <w:p>
      <w:pPr>
        <w:jc w:val="both"/>
        <w:rPr>
          <w:rFonts w:ascii="Marianne" w:hAnsi="Marianne"/>
          <w:sz w:val="20"/>
          <w:szCs w:val="20"/>
        </w:rPr>
      </w:pPr>
      <w:r>
        <w:rPr>
          <w:rFonts w:ascii="Marianne" w:hAnsi="Marianne"/>
          <w:sz w:val="20"/>
          <w:szCs w:val="20"/>
        </w:rPr>
        <w:t>Le bloc « </w:t>
      </w:r>
      <w:r>
        <w:rPr>
          <w:rFonts w:ascii="Marianne" w:hAnsi="Marianne"/>
          <w:b/>
          <w:bCs/>
          <w:sz w:val="20"/>
          <w:szCs w:val="20"/>
        </w:rPr>
        <w:t>Analyse financière</w:t>
      </w:r>
      <w:r>
        <w:rPr>
          <w:rFonts w:ascii="Marianne" w:hAnsi="Marianne"/>
          <w:sz w:val="20"/>
          <w:szCs w:val="20"/>
        </w:rPr>
        <w:t xml:space="preserve"> » permet un premier examen à court-moyen termes de la situation de l’organisme sur le base de la matrice annexée au </w:t>
      </w:r>
      <w:hyperlink r:id="rId14" w:history="1">
        <w:r>
          <w:rPr>
            <w:rStyle w:val="Lienhypertexte"/>
            <w:rFonts w:ascii="Marianne" w:hAnsi="Marianne"/>
            <w:sz w:val="20"/>
            <w:szCs w:val="20"/>
          </w:rPr>
          <w:t xml:space="preserve">Vademecum GBCP </w:t>
        </w:r>
      </w:hyperlink>
      <w:r>
        <w:rPr>
          <w:rFonts w:ascii="Marianne" w:hAnsi="Marianne"/>
          <w:sz w:val="20"/>
          <w:szCs w:val="20"/>
        </w:rPr>
        <w:t>(annexe 13 : « Outil d’aide à l’analyse d’un budget »), à compléter par une analyse approfondie du budget (ou du compte financier) et propose des conseils de lecture pour affiner cette analyse .</w:t>
      </w:r>
    </w:p>
    <w:p>
      <w:pPr>
        <w:jc w:val="both"/>
        <w:rPr>
          <w:rFonts w:ascii="Marianne" w:hAnsi="Marianne"/>
          <w:sz w:val="20"/>
          <w:szCs w:val="20"/>
        </w:rPr>
      </w:pPr>
      <w:r>
        <w:rPr>
          <w:rFonts w:ascii="Marianne" w:hAnsi="Marianne"/>
          <w:sz w:val="20"/>
          <w:szCs w:val="20"/>
        </w:rPr>
        <w:t>Le bloc « </w:t>
      </w:r>
      <w:r>
        <w:rPr>
          <w:rFonts w:ascii="Marianne" w:hAnsi="Marianne"/>
          <w:b/>
          <w:bCs/>
          <w:sz w:val="20"/>
          <w:szCs w:val="20"/>
        </w:rPr>
        <w:t>commentaires</w:t>
      </w:r>
      <w:r>
        <w:rPr>
          <w:rFonts w:ascii="Marianne" w:hAnsi="Marianne"/>
          <w:sz w:val="20"/>
          <w:szCs w:val="20"/>
        </w:rPr>
        <w:t xml:space="preserve"> » doit contenir une analyse du contrôleur sur le budget de l’organisme (champ obligatoire) qui peut être complétée dans une partie de commentaire « libre » sur tout autre point de vigilance (champ facultatif). Les commentaires dont la saisie est libre, ne doivent contenir aucune donnée à caractère personnel (nom du dirigeant, nom du directeur financier ou autre). Il est de la responsabilité du contrôleur de veiller au respect de la protection des données à caractère personnel. </w:t>
      </w:r>
    </w:p>
    <w:p>
      <w:pPr>
        <w:jc w:val="both"/>
        <w:rPr>
          <w:rFonts w:ascii="Marianne" w:hAnsi="Marianne"/>
          <w:sz w:val="20"/>
          <w:szCs w:val="20"/>
        </w:rPr>
      </w:pPr>
      <w:r>
        <w:rPr>
          <w:rFonts w:ascii="Marianne" w:hAnsi="Marianne"/>
          <w:sz w:val="20"/>
          <w:szCs w:val="20"/>
        </w:rPr>
        <w:t>Le téléchargement des données budgétaires et comptables au format xlsx de l’organisme est possible.</w:t>
      </w:r>
    </w:p>
    <w:p>
      <w:pPr>
        <w:pStyle w:val="Titre2"/>
        <w:rPr>
          <w:rFonts w:ascii="Marianne" w:hAnsi="Marianne"/>
          <w:b/>
          <w:bCs/>
          <w:color w:val="000091"/>
          <w:sz w:val="20"/>
          <w:szCs w:val="20"/>
        </w:rPr>
      </w:pPr>
      <w:bookmarkStart w:id="27" w:name="_Toc183110205"/>
      <w:r>
        <w:rPr>
          <w:rFonts w:ascii="Marianne" w:hAnsi="Marianne"/>
          <w:b/>
          <w:bCs/>
          <w:color w:val="000091"/>
          <w:sz w:val="20"/>
          <w:szCs w:val="20"/>
        </w:rPr>
        <w:t>4.3 CONTRÔLE INTERNE FINANCIER</w:t>
      </w:r>
      <w:bookmarkEnd w:id="27"/>
    </w:p>
    <w:p>
      <w:pPr>
        <w:spacing w:after="0"/>
        <w:jc w:val="both"/>
        <w:rPr>
          <w:rFonts w:ascii="Marianne" w:hAnsi="Marianne"/>
          <w:sz w:val="20"/>
          <w:szCs w:val="20"/>
        </w:rPr>
      </w:pPr>
      <w:r>
        <w:rPr>
          <w:rFonts w:ascii="Marianne" w:hAnsi="Marianne"/>
          <w:sz w:val="20"/>
          <w:szCs w:val="20"/>
        </w:rPr>
        <w:t xml:space="preserve">Le bloc Enquête CIB CIC retranscrit les réponses </w:t>
      </w:r>
      <w:r>
        <w:rPr>
          <w:rStyle w:val="fr-noticedesc"/>
          <w:rFonts w:ascii="Marianne" w:hAnsi="Marianne"/>
          <w:sz w:val="20"/>
          <w:szCs w:val="20"/>
        </w:rPr>
        <w:t>brutes issues des enquêtes CIC CIB menée auprès des organismes.</w:t>
      </w:r>
      <w:r>
        <w:rPr>
          <w:rFonts w:ascii="Marianne" w:hAnsi="Marianne"/>
          <w:sz w:val="20"/>
          <w:szCs w:val="20"/>
        </w:rPr>
        <w:t xml:space="preserve"> </w:t>
      </w:r>
    </w:p>
    <w:p>
      <w:pPr>
        <w:spacing w:after="0"/>
        <w:jc w:val="both"/>
        <w:rPr>
          <w:rFonts w:ascii="Marianne" w:hAnsi="Marianne"/>
          <w:sz w:val="20"/>
          <w:szCs w:val="20"/>
        </w:rPr>
      </w:pPr>
      <w:r>
        <w:rPr>
          <w:rFonts w:ascii="Marianne" w:hAnsi="Marianne"/>
          <w:sz w:val="20"/>
          <w:szCs w:val="20"/>
        </w:rPr>
        <w:t>Les questions reprennent dans le même ordre celles posées dans la circulaire diffusée conjointement par le DGFiP et la DB.</w:t>
      </w:r>
    </w:p>
    <w:p>
      <w:pPr>
        <w:spacing w:after="0"/>
        <w:jc w:val="both"/>
        <w:rPr>
          <w:rFonts w:ascii="Marianne" w:hAnsi="Marianne"/>
          <w:sz w:val="20"/>
          <w:szCs w:val="20"/>
        </w:rPr>
      </w:pPr>
      <w:r>
        <w:rPr>
          <w:rFonts w:ascii="Marianne" w:hAnsi="Marianne"/>
          <w:sz w:val="20"/>
          <w:szCs w:val="20"/>
        </w:rPr>
        <w:t>Le téléchargement au format xlsx et PDF des résultats de l’enquête est possible.</w:t>
      </w:r>
    </w:p>
    <w:p>
      <w:pPr>
        <w:spacing w:after="0"/>
        <w:jc w:val="both"/>
        <w:rPr>
          <w:rFonts w:ascii="Marianne" w:hAnsi="Marianne"/>
          <w:sz w:val="20"/>
          <w:szCs w:val="20"/>
        </w:rPr>
      </w:pPr>
    </w:p>
    <w:p>
      <w:pPr>
        <w:pStyle w:val="Titre1"/>
        <w:rPr>
          <w:rFonts w:ascii="Marianne" w:hAnsi="Marianne"/>
          <w:b/>
          <w:bCs/>
          <w:color w:val="000091"/>
          <w:sz w:val="20"/>
          <w:szCs w:val="20"/>
        </w:rPr>
      </w:pPr>
      <w:bookmarkStart w:id="28" w:name="_Toc183110206"/>
      <w:r>
        <w:rPr>
          <w:rFonts w:ascii="Marianne" w:hAnsi="Marianne"/>
          <w:b/>
          <w:bCs/>
          <w:color w:val="000091"/>
          <w:sz w:val="20"/>
          <w:szCs w:val="20"/>
        </w:rPr>
        <w:t>5 GOUVERNANCE ET SUIVI D’OPERA</w:t>
      </w:r>
      <w:bookmarkEnd w:id="28"/>
    </w:p>
    <w:p>
      <w:pPr>
        <w:jc w:val="both"/>
        <w:rPr>
          <w:rFonts w:ascii="Marianne" w:hAnsi="Marianne"/>
          <w:sz w:val="20"/>
          <w:szCs w:val="20"/>
        </w:rPr>
      </w:pPr>
      <w:r>
        <w:rPr>
          <w:rFonts w:ascii="Marianne" w:hAnsi="Marianne"/>
          <w:sz w:val="20"/>
          <w:szCs w:val="20"/>
        </w:rPr>
        <w:t>Pour la gestion d’OPERA, les décisions sont prises par la 2</w:t>
      </w:r>
      <w:r>
        <w:rPr>
          <w:rFonts w:ascii="Marianne" w:hAnsi="Marianne"/>
          <w:sz w:val="20"/>
          <w:szCs w:val="20"/>
          <w:vertAlign w:val="superscript"/>
        </w:rPr>
        <w:t>e</w:t>
      </w:r>
      <w:r>
        <w:rPr>
          <w:rFonts w:ascii="Marianne" w:hAnsi="Marianne"/>
          <w:sz w:val="20"/>
          <w:szCs w:val="20"/>
        </w:rPr>
        <w:t xml:space="preserve"> sous-direction à la suite de réunions techniques régulières avec les représentants de 2B2O et de </w:t>
      </w:r>
      <w:proofErr w:type="spellStart"/>
      <w:r>
        <w:rPr>
          <w:rFonts w:ascii="Marianne" w:hAnsi="Marianne"/>
          <w:sz w:val="20"/>
          <w:szCs w:val="20"/>
        </w:rPr>
        <w:t>BudgetLab</w:t>
      </w:r>
      <w:proofErr w:type="spellEnd"/>
      <w:r>
        <w:rPr>
          <w:rFonts w:ascii="Marianne" w:hAnsi="Marianne"/>
          <w:sz w:val="20"/>
          <w:szCs w:val="20"/>
        </w:rPr>
        <w:t>.</w:t>
      </w:r>
    </w:p>
    <w:p>
      <w:pPr>
        <w:jc w:val="both"/>
        <w:rPr>
          <w:rFonts w:ascii="Marianne" w:hAnsi="Marianne"/>
          <w:sz w:val="20"/>
          <w:szCs w:val="20"/>
        </w:rPr>
      </w:pPr>
      <w:r>
        <w:rPr>
          <w:rFonts w:ascii="Marianne" w:hAnsi="Marianne"/>
          <w:sz w:val="20"/>
          <w:szCs w:val="20"/>
        </w:rPr>
        <w:t>La sous-direction procède à un suivi des taux de remplissage des budgets. Un bilan annuel des remplissages des budget est ainsi réalisé par le bureau 2B2O.</w:t>
      </w:r>
    </w:p>
    <w:p>
      <w:pPr>
        <w:jc w:val="both"/>
        <w:rPr>
          <w:rFonts w:ascii="Marianne" w:hAnsi="Marianne"/>
          <w:sz w:val="20"/>
          <w:szCs w:val="20"/>
        </w:rPr>
      </w:pPr>
      <w:r>
        <w:rPr>
          <w:rFonts w:ascii="Marianne" w:hAnsi="Marianne"/>
          <w:sz w:val="20"/>
          <w:szCs w:val="20"/>
        </w:rPr>
        <w:t xml:space="preserve">Un bilan est réalisé annuellement avec les représentants de 2B2O et de </w:t>
      </w:r>
      <w:proofErr w:type="spellStart"/>
      <w:r>
        <w:rPr>
          <w:rFonts w:ascii="Marianne" w:hAnsi="Marianne"/>
          <w:sz w:val="20"/>
          <w:szCs w:val="20"/>
        </w:rPr>
        <w:t>BudgetLab</w:t>
      </w:r>
      <w:proofErr w:type="spellEnd"/>
      <w:r>
        <w:rPr>
          <w:rFonts w:ascii="Marianne" w:hAnsi="Marianne"/>
          <w:sz w:val="20"/>
          <w:szCs w:val="20"/>
        </w:rPr>
        <w:t xml:space="preserve"> qui ont la responsabilité du maintien et/ou de la gestion d’OPERA pour proposer les améliorations à apporter.</w:t>
      </w:r>
    </w:p>
    <w:p>
      <w:pPr>
        <w:jc w:val="both"/>
        <w:rPr>
          <w:rFonts w:ascii="Marianne" w:hAnsi="Marianne"/>
          <w:sz w:val="20"/>
          <w:szCs w:val="20"/>
        </w:rPr>
      </w:pPr>
      <w:r>
        <w:rPr>
          <w:rFonts w:ascii="Marianne" w:hAnsi="Marianne"/>
          <w:sz w:val="20"/>
          <w:szCs w:val="20"/>
        </w:rPr>
        <w:t>Les bilans sont publiés sur Budget+.</w:t>
      </w:r>
    </w:p>
    <w:p>
      <w:pPr>
        <w:pStyle w:val="Titre1"/>
        <w:rPr>
          <w:rFonts w:ascii="Marianne" w:hAnsi="Marianne"/>
          <w:b/>
          <w:bCs/>
          <w:color w:val="000091"/>
          <w:sz w:val="20"/>
          <w:szCs w:val="20"/>
        </w:rPr>
      </w:pPr>
      <w:bookmarkStart w:id="29" w:name="_Toc151039590"/>
      <w:bookmarkStart w:id="30" w:name="_Toc183110207"/>
      <w:r>
        <w:rPr>
          <w:rFonts w:ascii="Marianne" w:hAnsi="Marianne"/>
          <w:b/>
          <w:bCs/>
          <w:color w:val="000091"/>
          <w:sz w:val="20"/>
          <w:szCs w:val="20"/>
        </w:rPr>
        <w:lastRenderedPageBreak/>
        <w:t>6 ASSISTANCE ET SUPPORT</w:t>
      </w:r>
      <w:bookmarkEnd w:id="29"/>
      <w:bookmarkEnd w:id="30"/>
    </w:p>
    <w:p>
      <w:pPr>
        <w:jc w:val="both"/>
        <w:rPr>
          <w:rFonts w:ascii="Marianne" w:hAnsi="Marianne"/>
          <w:sz w:val="20"/>
          <w:szCs w:val="20"/>
        </w:rPr>
      </w:pPr>
      <w:r>
        <w:rPr>
          <w:rFonts w:ascii="Marianne" w:hAnsi="Marianne"/>
          <w:sz w:val="20"/>
          <w:szCs w:val="20"/>
        </w:rPr>
        <w:t xml:space="preserve">Les utilisateurs sont invités à s’inscrire sur le groupe utilisateur </w:t>
      </w:r>
      <w:hyperlink r:id="rId15" w:history="1">
        <w:r>
          <w:rPr>
            <w:rStyle w:val="Lienhypertexte"/>
            <w:rFonts w:ascii="Marianne" w:hAnsi="Marianne"/>
            <w:sz w:val="20"/>
            <w:szCs w:val="20"/>
          </w:rPr>
          <w:t>OPERA sur budget+</w:t>
        </w:r>
      </w:hyperlink>
      <w:r>
        <w:rPr>
          <w:rFonts w:ascii="Marianne" w:hAnsi="Marianne"/>
          <w:sz w:val="20"/>
          <w:szCs w:val="20"/>
        </w:rPr>
        <w:t xml:space="preserve"> pour y trouver des modes opératoires et des informations actualisées.</w:t>
      </w:r>
    </w:p>
    <w:p>
      <w:pPr>
        <w:jc w:val="both"/>
        <w:rPr>
          <w:rFonts w:ascii="Marianne" w:hAnsi="Marianne"/>
          <w:sz w:val="20"/>
          <w:szCs w:val="20"/>
        </w:rPr>
      </w:pPr>
      <w:r>
        <w:rPr>
          <w:rFonts w:ascii="Marianne" w:hAnsi="Marianne"/>
          <w:sz w:val="20"/>
          <w:szCs w:val="20"/>
        </w:rPr>
        <w:t>Pour toute demande d’assistance ou de support lié à OPERA, l’utilisateur dispose de plusieurs possibilités :</w:t>
      </w:r>
    </w:p>
    <w:p>
      <w:pPr>
        <w:pStyle w:val="Paragraphedeliste"/>
        <w:spacing w:after="0"/>
        <w:jc w:val="both"/>
        <w:rPr>
          <w:rFonts w:ascii="Marianne" w:hAnsi="Marianne"/>
          <w:sz w:val="20"/>
          <w:szCs w:val="20"/>
        </w:rPr>
      </w:pPr>
      <w:r>
        <w:rPr>
          <w:rFonts w:ascii="Marianne" w:hAnsi="Marianne"/>
          <w:sz w:val="20"/>
          <w:szCs w:val="20"/>
        </w:rPr>
        <w:t>-</w:t>
      </w:r>
      <w:r>
        <w:rPr>
          <w:rFonts w:ascii="Marianne" w:hAnsi="Marianne"/>
          <w:sz w:val="20"/>
          <w:szCs w:val="20"/>
        </w:rPr>
        <w:tab/>
        <w:t xml:space="preserve">Le </w:t>
      </w:r>
      <w:hyperlink r:id="rId16" w:history="1">
        <w:r>
          <w:rPr>
            <w:rStyle w:val="Lienhypertexte"/>
            <w:rFonts w:ascii="Marianne" w:hAnsi="Marianne"/>
            <w:sz w:val="20"/>
            <w:szCs w:val="20"/>
          </w:rPr>
          <w:t>groupe OPERA</w:t>
        </w:r>
      </w:hyperlink>
      <w:r>
        <w:rPr>
          <w:rFonts w:ascii="Marianne" w:hAnsi="Marianne"/>
          <w:sz w:val="20"/>
          <w:szCs w:val="20"/>
        </w:rPr>
        <w:t xml:space="preserve"> sur Budget+, réservé aux utilisateurs de l'application OPERA (contrôleurs et bureaux sectoriels de la Direction du Budget), où il est possible de consulter des modes opératoires et de </w:t>
      </w:r>
      <w:hyperlink r:id="rId17" w:history="1">
        <w:r>
          <w:rPr>
            <w:rStyle w:val="Lienhypertexte"/>
            <w:rFonts w:ascii="Marianne" w:hAnsi="Marianne"/>
            <w:sz w:val="20"/>
            <w:szCs w:val="20"/>
          </w:rPr>
          <w:t>poser des questions</w:t>
        </w:r>
      </w:hyperlink>
      <w:r>
        <w:rPr>
          <w:rFonts w:ascii="Marianne" w:hAnsi="Marianne"/>
          <w:sz w:val="20"/>
          <w:szCs w:val="20"/>
        </w:rPr>
        <w:t> </w:t>
      </w:r>
    </w:p>
    <w:p>
      <w:pPr>
        <w:pStyle w:val="Paragraphedeliste"/>
        <w:spacing w:after="0"/>
        <w:ind w:left="567"/>
        <w:jc w:val="both"/>
        <w:rPr>
          <w:rFonts w:ascii="Marianne" w:hAnsi="Marianne"/>
          <w:sz w:val="20"/>
          <w:szCs w:val="20"/>
        </w:rPr>
      </w:pPr>
      <w:r>
        <w:rPr>
          <w:rFonts w:ascii="Marianne" w:hAnsi="Marianne"/>
          <w:sz w:val="20"/>
          <w:szCs w:val="20"/>
        </w:rPr>
        <w:tab/>
        <w:t>-</w:t>
      </w:r>
      <w:r>
        <w:rPr>
          <w:rFonts w:ascii="Marianne" w:hAnsi="Marianne"/>
          <w:sz w:val="20"/>
          <w:szCs w:val="20"/>
        </w:rPr>
        <w:tab/>
        <w:t xml:space="preserve">Le bureau 2B2O : </w:t>
      </w:r>
      <w:hyperlink r:id="rId18" w:history="1">
        <w:r>
          <w:rPr>
            <w:rStyle w:val="Lienhypertexte"/>
            <w:rFonts w:ascii="Marianne" w:hAnsi="Marianne"/>
            <w:sz w:val="20"/>
            <w:szCs w:val="20"/>
          </w:rPr>
          <w:t>operateurs.budget@finances.gouv.fr</w:t>
        </w:r>
      </w:hyperlink>
      <w:r>
        <w:rPr>
          <w:rFonts w:ascii="Marianne" w:hAnsi="Marianne"/>
          <w:sz w:val="20"/>
          <w:szCs w:val="20"/>
        </w:rPr>
        <w:t xml:space="preserve"> </w:t>
      </w:r>
    </w:p>
    <w:p>
      <w:pPr>
        <w:pStyle w:val="Paragraphedeliste"/>
        <w:spacing w:after="0"/>
        <w:jc w:val="both"/>
        <w:rPr>
          <w:rFonts w:ascii="Marianne" w:hAnsi="Marianne"/>
          <w:sz w:val="20"/>
          <w:szCs w:val="20"/>
        </w:rPr>
      </w:pPr>
      <w:r>
        <w:rPr>
          <w:rFonts w:ascii="Marianne" w:hAnsi="Marianne"/>
          <w:sz w:val="20"/>
          <w:szCs w:val="20"/>
        </w:rPr>
        <w:t>-</w:t>
      </w:r>
      <w:r>
        <w:rPr>
          <w:rFonts w:ascii="Marianne" w:hAnsi="Marianne"/>
          <w:sz w:val="20"/>
          <w:szCs w:val="20"/>
        </w:rPr>
        <w:tab/>
        <w:t xml:space="preserve">Les responsables Budgetlab : </w:t>
      </w:r>
      <w:hyperlink r:id="rId19" w:history="1">
        <w:r>
          <w:rPr>
            <w:rStyle w:val="Lienhypertexte"/>
            <w:rFonts w:ascii="Marianne" w:hAnsi="Marianne"/>
            <w:sz w:val="20"/>
            <w:szCs w:val="20"/>
          </w:rPr>
          <w:t>budget.lab@finances.gouv.fr</w:t>
        </w:r>
      </w:hyperlink>
    </w:p>
    <w:p>
      <w:pPr>
        <w:pStyle w:val="Paragraphedeliste"/>
        <w:spacing w:after="0"/>
        <w:jc w:val="both"/>
        <w:rPr>
          <w:rFonts w:ascii="Marianne" w:hAnsi="Marianne"/>
          <w:sz w:val="20"/>
          <w:szCs w:val="20"/>
        </w:rPr>
      </w:pPr>
    </w:p>
    <w:p>
      <w:pPr>
        <w:pStyle w:val="Paragraphedeliste"/>
        <w:spacing w:after="0"/>
        <w:jc w:val="both"/>
        <w:rPr>
          <w:rFonts w:ascii="Marianne" w:hAnsi="Marianne"/>
          <w:sz w:val="20"/>
          <w:szCs w:val="20"/>
        </w:rPr>
      </w:pPr>
    </w:p>
    <w:p>
      <w:pPr>
        <w:pStyle w:val="Paragraphedeliste"/>
        <w:spacing w:after="0"/>
        <w:jc w:val="both"/>
        <w:rPr>
          <w:rFonts w:ascii="Marianne" w:hAnsi="Marianne"/>
          <w:sz w:val="20"/>
          <w:szCs w:val="20"/>
        </w:rPr>
      </w:pPr>
      <w:r>
        <w:rPr>
          <w:rFonts w:ascii="Marianne" w:hAnsi="Marianne"/>
          <w:sz w:val="20"/>
          <w:szCs w:val="20"/>
        </w:rPr>
        <w:br w:type="page"/>
      </w:r>
    </w:p>
    <w:p>
      <w:pPr>
        <w:pStyle w:val="Paragraphedeliste"/>
        <w:spacing w:after="0"/>
        <w:jc w:val="both"/>
        <w:rPr>
          <w:rFonts w:ascii="Marianne" w:hAnsi="Marianne"/>
          <w:sz w:val="20"/>
          <w:szCs w:val="20"/>
        </w:rPr>
      </w:pPr>
    </w:p>
    <w:p>
      <w:pPr>
        <w:pStyle w:val="Titre2"/>
        <w:rPr>
          <w:rFonts w:ascii="Marianne" w:hAnsi="Marianne"/>
          <w:b/>
          <w:bCs/>
          <w:color w:val="000091"/>
          <w:sz w:val="20"/>
          <w:szCs w:val="20"/>
        </w:rPr>
      </w:pPr>
      <w:bookmarkStart w:id="31" w:name="_Toc183110208"/>
      <w:r>
        <w:rPr>
          <w:rFonts w:ascii="Marianne" w:hAnsi="Marianne"/>
          <w:b/>
          <w:bCs/>
          <w:color w:val="000091"/>
          <w:sz w:val="20"/>
          <w:szCs w:val="20"/>
        </w:rPr>
        <w:t>GLOSSAIRE :</w:t>
      </w:r>
      <w:bookmarkEnd w:id="31"/>
      <w:r>
        <w:rPr>
          <w:rFonts w:ascii="Marianne" w:hAnsi="Marianne"/>
          <w:b/>
          <w:bCs/>
          <w:color w:val="000091"/>
          <w:sz w:val="20"/>
          <w:szCs w:val="20"/>
        </w:rPr>
        <w:t xml:space="preserve"> </w:t>
      </w:r>
    </w:p>
    <w:p>
      <w:pPr>
        <w:pStyle w:val="Paragraphedeliste"/>
        <w:spacing w:after="0"/>
        <w:ind w:left="142"/>
        <w:jc w:val="both"/>
        <w:rPr>
          <w:rFonts w:ascii="Marianne" w:hAnsi="Marianne"/>
          <w:sz w:val="20"/>
          <w:szCs w:val="20"/>
        </w:rPr>
      </w:pPr>
      <w:r>
        <w:rPr>
          <w:rFonts w:ascii="Marianne" w:hAnsi="Marianne"/>
          <w:b/>
          <w:bCs/>
          <w:sz w:val="20"/>
          <w:szCs w:val="20"/>
        </w:rPr>
        <w:t>BI</w:t>
      </w:r>
      <w:r>
        <w:rPr>
          <w:rFonts w:ascii="Marianne" w:hAnsi="Marianne"/>
          <w:sz w:val="20"/>
          <w:szCs w:val="20"/>
        </w:rPr>
        <w:t> : budget initial</w:t>
      </w:r>
    </w:p>
    <w:p>
      <w:pPr>
        <w:pStyle w:val="Paragraphedeliste"/>
        <w:spacing w:after="0"/>
        <w:ind w:left="142"/>
        <w:jc w:val="both"/>
        <w:rPr>
          <w:rFonts w:ascii="Marianne" w:hAnsi="Marianne"/>
          <w:sz w:val="20"/>
          <w:szCs w:val="20"/>
        </w:rPr>
      </w:pPr>
      <w:r>
        <w:rPr>
          <w:rFonts w:ascii="Marianne" w:hAnsi="Marianne"/>
          <w:b/>
          <w:bCs/>
          <w:sz w:val="20"/>
          <w:szCs w:val="20"/>
        </w:rPr>
        <w:t>BR</w:t>
      </w:r>
      <w:r>
        <w:rPr>
          <w:rFonts w:ascii="Marianne" w:hAnsi="Marianne"/>
          <w:sz w:val="20"/>
          <w:szCs w:val="20"/>
        </w:rPr>
        <w:t> : budget rectificatif</w:t>
      </w:r>
    </w:p>
    <w:p>
      <w:pPr>
        <w:pStyle w:val="Paragraphedeliste"/>
        <w:spacing w:after="0"/>
        <w:ind w:left="142"/>
        <w:jc w:val="both"/>
        <w:rPr>
          <w:rFonts w:ascii="Marianne" w:hAnsi="Marianne"/>
          <w:sz w:val="20"/>
          <w:szCs w:val="20"/>
        </w:rPr>
      </w:pPr>
      <w:r>
        <w:rPr>
          <w:rFonts w:ascii="Marianne" w:hAnsi="Marianne"/>
          <w:b/>
          <w:bCs/>
          <w:sz w:val="20"/>
          <w:szCs w:val="20"/>
        </w:rPr>
        <w:t>BS</w:t>
      </w:r>
      <w:r>
        <w:rPr>
          <w:rFonts w:ascii="Marianne" w:hAnsi="Marianne"/>
          <w:sz w:val="20"/>
          <w:szCs w:val="20"/>
        </w:rPr>
        <w:t> : Bureau sectoriel de la direction du budget</w:t>
      </w:r>
    </w:p>
    <w:p>
      <w:pPr>
        <w:pStyle w:val="Paragraphedeliste"/>
        <w:spacing w:after="0"/>
        <w:ind w:left="142"/>
        <w:jc w:val="both"/>
        <w:rPr>
          <w:rFonts w:ascii="Marianne" w:hAnsi="Marianne"/>
          <w:sz w:val="20"/>
          <w:szCs w:val="20"/>
        </w:rPr>
      </w:pPr>
      <w:r>
        <w:rPr>
          <w:rFonts w:ascii="Marianne" w:hAnsi="Marianne"/>
          <w:b/>
          <w:bCs/>
          <w:sz w:val="20"/>
          <w:szCs w:val="20"/>
        </w:rPr>
        <w:t>CBCM</w:t>
      </w:r>
      <w:r>
        <w:rPr>
          <w:rFonts w:ascii="Marianne" w:hAnsi="Marianne"/>
          <w:sz w:val="20"/>
          <w:szCs w:val="20"/>
        </w:rPr>
        <w:t> : Contrôle budgétaire et comptable ministériel</w:t>
      </w:r>
    </w:p>
    <w:p>
      <w:pPr>
        <w:pStyle w:val="Paragraphedeliste"/>
        <w:spacing w:after="0"/>
        <w:ind w:left="142"/>
        <w:jc w:val="both"/>
        <w:rPr>
          <w:rFonts w:ascii="Marianne" w:hAnsi="Marianne"/>
          <w:sz w:val="20"/>
          <w:szCs w:val="20"/>
        </w:rPr>
      </w:pPr>
      <w:r>
        <w:rPr>
          <w:rFonts w:ascii="Marianne" w:hAnsi="Marianne"/>
          <w:b/>
          <w:bCs/>
          <w:sz w:val="20"/>
          <w:szCs w:val="20"/>
        </w:rPr>
        <w:t xml:space="preserve">CBR : </w:t>
      </w:r>
      <w:r>
        <w:rPr>
          <w:rFonts w:ascii="Marianne" w:hAnsi="Marianne"/>
          <w:sz w:val="20"/>
          <w:szCs w:val="20"/>
        </w:rPr>
        <w:t>Contrôle budgétaire régional</w:t>
      </w:r>
    </w:p>
    <w:p>
      <w:pPr>
        <w:pStyle w:val="Paragraphedeliste"/>
        <w:spacing w:after="0"/>
        <w:ind w:left="142"/>
        <w:jc w:val="both"/>
        <w:rPr>
          <w:rFonts w:ascii="Marianne" w:hAnsi="Marianne"/>
          <w:sz w:val="20"/>
          <w:szCs w:val="20"/>
        </w:rPr>
      </w:pPr>
      <w:r>
        <w:rPr>
          <w:rFonts w:ascii="Marianne" w:hAnsi="Marianne"/>
          <w:b/>
          <w:bCs/>
          <w:sz w:val="20"/>
          <w:szCs w:val="20"/>
        </w:rPr>
        <w:t xml:space="preserve">CF : </w:t>
      </w:r>
      <w:r>
        <w:rPr>
          <w:rFonts w:ascii="Marianne" w:hAnsi="Marianne"/>
          <w:sz w:val="20"/>
          <w:szCs w:val="20"/>
        </w:rPr>
        <w:t>Compte financier</w:t>
      </w:r>
    </w:p>
    <w:p>
      <w:pPr>
        <w:pStyle w:val="Paragraphedeliste"/>
        <w:spacing w:after="0"/>
        <w:ind w:left="142"/>
        <w:jc w:val="both"/>
        <w:rPr>
          <w:rFonts w:ascii="Marianne" w:hAnsi="Marianne"/>
          <w:sz w:val="20"/>
          <w:szCs w:val="20"/>
        </w:rPr>
      </w:pPr>
      <w:r>
        <w:rPr>
          <w:rFonts w:ascii="Marianne" w:hAnsi="Marianne"/>
          <w:b/>
          <w:bCs/>
          <w:sz w:val="20"/>
          <w:szCs w:val="20"/>
        </w:rPr>
        <w:t xml:space="preserve">CGefi : </w:t>
      </w:r>
      <w:r>
        <w:rPr>
          <w:rFonts w:ascii="Marianne" w:hAnsi="Marianne"/>
          <w:sz w:val="20"/>
          <w:szCs w:val="20"/>
        </w:rPr>
        <w:t>Contrôle général économique et financier</w:t>
      </w:r>
    </w:p>
    <w:p>
      <w:pPr>
        <w:pStyle w:val="Paragraphedeliste"/>
        <w:spacing w:after="0"/>
        <w:ind w:left="142"/>
        <w:jc w:val="both"/>
        <w:rPr>
          <w:rFonts w:ascii="Marianne" w:hAnsi="Marianne"/>
          <w:sz w:val="20"/>
          <w:szCs w:val="20"/>
        </w:rPr>
      </w:pPr>
      <w:r>
        <w:rPr>
          <w:rFonts w:ascii="Marianne" w:hAnsi="Marianne"/>
          <w:b/>
          <w:bCs/>
          <w:sz w:val="20"/>
          <w:szCs w:val="20"/>
        </w:rPr>
        <w:t>DCB</w:t>
      </w:r>
      <w:r>
        <w:rPr>
          <w:rFonts w:ascii="Marianne" w:hAnsi="Marianne"/>
          <w:sz w:val="20"/>
          <w:szCs w:val="20"/>
        </w:rPr>
        <w:t> : département de contrôle budgétaire</w:t>
      </w:r>
    </w:p>
    <w:p>
      <w:pPr>
        <w:pStyle w:val="Paragraphedeliste"/>
        <w:spacing w:after="0"/>
        <w:ind w:left="142"/>
        <w:jc w:val="both"/>
        <w:rPr>
          <w:rFonts w:ascii="Marianne" w:hAnsi="Marianne"/>
          <w:sz w:val="20"/>
          <w:szCs w:val="20"/>
        </w:rPr>
      </w:pPr>
      <w:r>
        <w:rPr>
          <w:rFonts w:ascii="Marianne" w:hAnsi="Marianne"/>
          <w:b/>
          <w:bCs/>
          <w:sz w:val="20"/>
          <w:szCs w:val="20"/>
        </w:rPr>
        <w:t xml:space="preserve">GIP : </w:t>
      </w:r>
      <w:r>
        <w:rPr>
          <w:rFonts w:ascii="Marianne" w:hAnsi="Marianne"/>
          <w:sz w:val="20"/>
          <w:szCs w:val="20"/>
        </w:rPr>
        <w:t>Groupement d'intérêt public</w:t>
      </w:r>
    </w:p>
    <w:p>
      <w:pPr>
        <w:pStyle w:val="Paragraphedeliste"/>
        <w:spacing w:after="0"/>
        <w:jc w:val="both"/>
        <w:rPr>
          <w:rFonts w:ascii="Marianne" w:hAnsi="Marianne"/>
          <w:sz w:val="20"/>
          <w:szCs w:val="20"/>
        </w:rPr>
      </w:pPr>
    </w:p>
    <w:p>
      <w:pPr>
        <w:rPr>
          <w:rFonts w:ascii="Marianne" w:eastAsiaTheme="minorHAnsi" w:hAnsi="Marianne"/>
          <w:sz w:val="20"/>
          <w:szCs w:val="20"/>
          <w:lang w:eastAsia="en-US"/>
        </w:rPr>
      </w:pPr>
      <w:r>
        <w:rPr>
          <w:rFonts w:ascii="Marianne" w:hAnsi="Marianne"/>
          <w:sz w:val="20"/>
          <w:szCs w:val="20"/>
        </w:rPr>
        <w:br w:type="page"/>
      </w:r>
    </w:p>
    <w:p>
      <w:pPr>
        <w:pStyle w:val="Paragraphedeliste"/>
        <w:spacing w:after="0"/>
        <w:jc w:val="both"/>
        <w:rPr>
          <w:rFonts w:ascii="Marianne" w:hAnsi="Marianne"/>
          <w:sz w:val="16"/>
          <w:szCs w:val="16"/>
        </w:rPr>
      </w:pPr>
      <w:r>
        <w:rPr>
          <w:rFonts w:ascii="Marianne" w:hAnsi="Marianne"/>
          <w:b/>
          <w:bCs/>
          <w:sz w:val="16"/>
          <w:szCs w:val="16"/>
        </w:rPr>
        <w:lastRenderedPageBreak/>
        <w:t>Annexe :</w:t>
      </w:r>
      <w:r>
        <w:rPr>
          <w:rFonts w:ascii="Marianne" w:hAnsi="Marianne"/>
          <w:sz w:val="16"/>
          <w:szCs w:val="16"/>
        </w:rPr>
        <w:t xml:space="preserve"> </w:t>
      </w:r>
    </w:p>
    <w:tbl>
      <w:tblPr>
        <w:tblStyle w:val="Grilledutableau"/>
        <w:tblW w:w="10773" w:type="dxa"/>
        <w:tblInd w:w="-572" w:type="dxa"/>
        <w:tblLook w:val="04A0" w:firstRow="1" w:lastRow="0" w:firstColumn="1" w:lastColumn="0" w:noHBand="0" w:noVBand="1"/>
      </w:tblPr>
      <w:tblGrid>
        <w:gridCol w:w="5670"/>
        <w:gridCol w:w="5103"/>
      </w:tblGrid>
      <w:tr>
        <w:tc>
          <w:tcPr>
            <w:tcW w:w="5670" w:type="dxa"/>
          </w:tcPr>
          <w:p>
            <w:pPr>
              <w:pStyle w:val="Paragraphedeliste"/>
              <w:spacing w:after="0"/>
              <w:ind w:left="0"/>
              <w:jc w:val="both"/>
              <w:rPr>
                <w:rFonts w:ascii="Marianne" w:hAnsi="Marianne"/>
                <w:b/>
                <w:bCs/>
                <w:sz w:val="16"/>
                <w:szCs w:val="16"/>
              </w:rPr>
            </w:pPr>
            <w:r>
              <w:rPr>
                <w:rFonts w:ascii="Marianne" w:hAnsi="Marianne"/>
                <w:b/>
                <w:bCs/>
                <w:sz w:val="16"/>
                <w:szCs w:val="16"/>
              </w:rPr>
              <w:t>Liste des familles d’organisme</w:t>
            </w:r>
          </w:p>
        </w:tc>
        <w:tc>
          <w:tcPr>
            <w:tcW w:w="5103" w:type="dxa"/>
          </w:tcPr>
          <w:p>
            <w:pPr>
              <w:pStyle w:val="Paragraphedeliste"/>
              <w:spacing w:after="0"/>
              <w:ind w:left="0"/>
              <w:jc w:val="both"/>
              <w:rPr>
                <w:rFonts w:ascii="Marianne" w:hAnsi="Marianne"/>
                <w:b/>
                <w:bCs/>
                <w:sz w:val="16"/>
                <w:szCs w:val="16"/>
              </w:rPr>
            </w:pPr>
            <w:r>
              <w:rPr>
                <w:rFonts w:ascii="Marianne" w:hAnsi="Marianne"/>
                <w:b/>
                <w:bCs/>
                <w:sz w:val="16"/>
                <w:szCs w:val="16"/>
              </w:rPr>
              <w:t>Liste des statuts</w:t>
            </w:r>
          </w:p>
        </w:tc>
      </w:tr>
      <w:tr>
        <w:tc>
          <w:tcPr>
            <w:tcW w:w="5670" w:type="dxa"/>
          </w:tcPr>
          <w:p>
            <w:pPr>
              <w:pStyle w:val="Paragraphedeliste"/>
              <w:spacing w:after="0"/>
              <w:ind w:left="0"/>
              <w:jc w:val="both"/>
              <w:rPr>
                <w:rFonts w:ascii="Marianne" w:hAnsi="Marianne"/>
                <w:sz w:val="16"/>
                <w:szCs w:val="16"/>
              </w:rPr>
            </w:pPr>
            <w:r>
              <w:rPr>
                <w:rFonts w:ascii="Marianne" w:hAnsi="Marianne"/>
                <w:sz w:val="16"/>
                <w:szCs w:val="16"/>
              </w:rPr>
              <w:t>Affaires étrangères</w:t>
            </w:r>
          </w:p>
          <w:p>
            <w:pPr>
              <w:pStyle w:val="Paragraphedeliste"/>
              <w:spacing w:after="0"/>
              <w:ind w:left="0"/>
              <w:jc w:val="both"/>
              <w:rPr>
                <w:rFonts w:ascii="Marianne" w:hAnsi="Marianne"/>
                <w:sz w:val="16"/>
                <w:szCs w:val="16"/>
              </w:rPr>
            </w:pPr>
            <w:r>
              <w:rPr>
                <w:rFonts w:ascii="Marianne" w:hAnsi="Marianne"/>
                <w:sz w:val="16"/>
                <w:szCs w:val="16"/>
              </w:rPr>
              <w:t>Agences de l'Eau</w:t>
            </w:r>
          </w:p>
          <w:p>
            <w:pPr>
              <w:pStyle w:val="Paragraphedeliste"/>
              <w:spacing w:after="0"/>
              <w:ind w:left="0"/>
              <w:jc w:val="both"/>
              <w:rPr>
                <w:rFonts w:ascii="Marianne" w:hAnsi="Marianne"/>
                <w:sz w:val="16"/>
                <w:szCs w:val="16"/>
              </w:rPr>
            </w:pPr>
            <w:r>
              <w:rPr>
                <w:rFonts w:ascii="Marianne" w:hAnsi="Marianne"/>
                <w:sz w:val="16"/>
                <w:szCs w:val="16"/>
              </w:rPr>
              <w:t>Agriculture hors formation</w:t>
            </w:r>
          </w:p>
          <w:p>
            <w:pPr>
              <w:pStyle w:val="Paragraphedeliste"/>
              <w:spacing w:after="0"/>
              <w:ind w:left="0"/>
              <w:jc w:val="both"/>
              <w:rPr>
                <w:rFonts w:ascii="Marianne" w:hAnsi="Marianne"/>
                <w:sz w:val="16"/>
                <w:szCs w:val="16"/>
              </w:rPr>
            </w:pPr>
            <w:r>
              <w:rPr>
                <w:rFonts w:ascii="Marianne" w:hAnsi="Marianne"/>
                <w:sz w:val="16"/>
                <w:szCs w:val="16"/>
              </w:rPr>
              <w:t>ARS</w:t>
            </w:r>
          </w:p>
          <w:p>
            <w:pPr>
              <w:pStyle w:val="Paragraphedeliste"/>
              <w:spacing w:after="0"/>
              <w:ind w:left="0"/>
              <w:jc w:val="both"/>
              <w:rPr>
                <w:rFonts w:ascii="Marianne" w:hAnsi="Marianne"/>
                <w:sz w:val="16"/>
                <w:szCs w:val="16"/>
              </w:rPr>
            </w:pPr>
            <w:r>
              <w:rPr>
                <w:rFonts w:ascii="Marianne" w:hAnsi="Marianne"/>
                <w:sz w:val="16"/>
                <w:szCs w:val="16"/>
              </w:rPr>
              <w:t>Autres écoles</w:t>
            </w:r>
          </w:p>
          <w:p>
            <w:pPr>
              <w:pStyle w:val="Paragraphedeliste"/>
              <w:spacing w:after="0"/>
              <w:ind w:left="0"/>
              <w:jc w:val="both"/>
              <w:rPr>
                <w:rFonts w:ascii="Marianne" w:hAnsi="Marianne"/>
                <w:sz w:val="16"/>
                <w:szCs w:val="16"/>
              </w:rPr>
            </w:pPr>
            <w:r>
              <w:rPr>
                <w:rFonts w:ascii="Marianne" w:hAnsi="Marianne"/>
                <w:sz w:val="16"/>
                <w:szCs w:val="16"/>
              </w:rPr>
              <w:t>Blanchisseries</w:t>
            </w:r>
          </w:p>
          <w:p>
            <w:pPr>
              <w:pStyle w:val="Paragraphedeliste"/>
              <w:spacing w:after="0"/>
              <w:ind w:left="0"/>
              <w:jc w:val="both"/>
              <w:rPr>
                <w:rFonts w:ascii="Marianne" w:hAnsi="Marianne"/>
                <w:sz w:val="16"/>
                <w:szCs w:val="16"/>
              </w:rPr>
            </w:pPr>
            <w:r>
              <w:rPr>
                <w:rFonts w:ascii="Marianne" w:hAnsi="Marianne"/>
                <w:sz w:val="16"/>
                <w:szCs w:val="16"/>
              </w:rPr>
              <w:t>CANCEROPOLES</w:t>
            </w:r>
          </w:p>
          <w:p>
            <w:pPr>
              <w:pStyle w:val="Paragraphedeliste"/>
              <w:spacing w:after="0"/>
              <w:ind w:left="0"/>
              <w:jc w:val="both"/>
              <w:rPr>
                <w:rFonts w:ascii="Marianne" w:hAnsi="Marianne"/>
                <w:sz w:val="16"/>
                <w:szCs w:val="16"/>
              </w:rPr>
            </w:pPr>
            <w:r>
              <w:rPr>
                <w:rFonts w:ascii="Marianne" w:hAnsi="Marianne"/>
                <w:sz w:val="16"/>
                <w:szCs w:val="16"/>
              </w:rPr>
              <w:t>CARIF OREF</w:t>
            </w:r>
          </w:p>
          <w:p>
            <w:pPr>
              <w:pStyle w:val="Paragraphedeliste"/>
              <w:spacing w:after="0"/>
              <w:ind w:left="0"/>
              <w:jc w:val="both"/>
              <w:rPr>
                <w:rFonts w:ascii="Marianne" w:hAnsi="Marianne"/>
                <w:sz w:val="16"/>
                <w:szCs w:val="16"/>
              </w:rPr>
            </w:pPr>
            <w:r>
              <w:rPr>
                <w:rFonts w:ascii="Marianne" w:hAnsi="Marianne"/>
                <w:sz w:val="16"/>
                <w:szCs w:val="16"/>
              </w:rPr>
              <w:t>CDAD</w:t>
            </w:r>
          </w:p>
          <w:p>
            <w:pPr>
              <w:pStyle w:val="Paragraphedeliste"/>
              <w:spacing w:after="0"/>
              <w:ind w:left="0"/>
              <w:jc w:val="both"/>
              <w:rPr>
                <w:rFonts w:ascii="Marianne" w:hAnsi="Marianne"/>
                <w:sz w:val="16"/>
                <w:szCs w:val="16"/>
              </w:rPr>
            </w:pPr>
            <w:r>
              <w:rPr>
                <w:rFonts w:ascii="Marianne" w:hAnsi="Marianne"/>
                <w:sz w:val="16"/>
                <w:szCs w:val="16"/>
              </w:rPr>
              <w:t>Chambres d'agriculture</w:t>
            </w:r>
          </w:p>
          <w:p>
            <w:pPr>
              <w:pStyle w:val="Paragraphedeliste"/>
              <w:spacing w:after="0"/>
              <w:ind w:left="0"/>
              <w:jc w:val="both"/>
              <w:rPr>
                <w:rFonts w:ascii="Marianne" w:hAnsi="Marianne"/>
                <w:sz w:val="16"/>
                <w:szCs w:val="16"/>
              </w:rPr>
            </w:pPr>
            <w:r>
              <w:rPr>
                <w:rFonts w:ascii="Marianne" w:hAnsi="Marianne"/>
                <w:sz w:val="16"/>
                <w:szCs w:val="16"/>
              </w:rPr>
              <w:t>Cité des Métiers</w:t>
            </w:r>
          </w:p>
          <w:p>
            <w:pPr>
              <w:pStyle w:val="Paragraphedeliste"/>
              <w:spacing w:after="0"/>
              <w:ind w:left="0"/>
              <w:jc w:val="both"/>
              <w:rPr>
                <w:rFonts w:ascii="Marianne" w:hAnsi="Marianne"/>
                <w:sz w:val="16"/>
                <w:szCs w:val="16"/>
              </w:rPr>
            </w:pPr>
            <w:r>
              <w:rPr>
                <w:rFonts w:ascii="Marianne" w:hAnsi="Marianne"/>
                <w:sz w:val="16"/>
                <w:szCs w:val="16"/>
              </w:rPr>
              <w:t>CPP</w:t>
            </w:r>
          </w:p>
          <w:p>
            <w:pPr>
              <w:pStyle w:val="Paragraphedeliste"/>
              <w:spacing w:after="0"/>
              <w:ind w:left="0"/>
              <w:jc w:val="both"/>
              <w:rPr>
                <w:rFonts w:ascii="Marianne" w:hAnsi="Marianne"/>
                <w:sz w:val="16"/>
                <w:szCs w:val="16"/>
              </w:rPr>
            </w:pPr>
            <w:r>
              <w:rPr>
                <w:rFonts w:ascii="Marianne" w:hAnsi="Marianne"/>
                <w:sz w:val="16"/>
                <w:szCs w:val="16"/>
              </w:rPr>
              <w:t>CTI</w:t>
            </w:r>
          </w:p>
          <w:p>
            <w:pPr>
              <w:pStyle w:val="Paragraphedeliste"/>
              <w:spacing w:after="0"/>
              <w:ind w:left="0"/>
              <w:jc w:val="both"/>
              <w:rPr>
                <w:rFonts w:ascii="Marianne" w:hAnsi="Marianne"/>
                <w:sz w:val="16"/>
                <w:szCs w:val="16"/>
              </w:rPr>
            </w:pPr>
            <w:r>
              <w:rPr>
                <w:rFonts w:ascii="Marianne" w:hAnsi="Marianne"/>
                <w:sz w:val="16"/>
                <w:szCs w:val="16"/>
              </w:rPr>
              <w:t>Écoles d'art et d'architecture</w:t>
            </w:r>
          </w:p>
          <w:p>
            <w:pPr>
              <w:pStyle w:val="Paragraphedeliste"/>
              <w:spacing w:after="0"/>
              <w:ind w:left="0"/>
              <w:jc w:val="both"/>
              <w:rPr>
                <w:rFonts w:ascii="Marianne" w:hAnsi="Marianne"/>
                <w:sz w:val="16"/>
                <w:szCs w:val="16"/>
              </w:rPr>
            </w:pPr>
            <w:r>
              <w:rPr>
                <w:rFonts w:ascii="Marianne" w:hAnsi="Marianne"/>
                <w:sz w:val="16"/>
                <w:szCs w:val="16"/>
              </w:rPr>
              <w:t>Écoles fonction publique / militaires</w:t>
            </w:r>
          </w:p>
          <w:p>
            <w:pPr>
              <w:pStyle w:val="Paragraphedeliste"/>
              <w:spacing w:after="0"/>
              <w:ind w:left="0"/>
              <w:jc w:val="both"/>
              <w:rPr>
                <w:rFonts w:ascii="Marianne" w:hAnsi="Marianne"/>
                <w:sz w:val="16"/>
                <w:szCs w:val="16"/>
              </w:rPr>
            </w:pPr>
            <w:r>
              <w:rPr>
                <w:rFonts w:ascii="Marianne" w:hAnsi="Marianne"/>
                <w:sz w:val="16"/>
                <w:szCs w:val="16"/>
              </w:rPr>
              <w:t>Ecoles Françaises à l'Etranger</w:t>
            </w:r>
          </w:p>
          <w:p>
            <w:pPr>
              <w:pStyle w:val="Paragraphedeliste"/>
              <w:spacing w:after="0"/>
              <w:ind w:left="0"/>
              <w:jc w:val="both"/>
              <w:rPr>
                <w:rFonts w:ascii="Marianne" w:hAnsi="Marianne"/>
                <w:sz w:val="16"/>
                <w:szCs w:val="16"/>
              </w:rPr>
            </w:pPr>
            <w:r>
              <w:rPr>
                <w:rFonts w:ascii="Marianne" w:hAnsi="Marianne"/>
                <w:sz w:val="16"/>
                <w:szCs w:val="16"/>
              </w:rPr>
              <w:t>Écoles Normales, Centrales, Ingénieurs, Chimie et Techniques</w:t>
            </w:r>
          </w:p>
          <w:p>
            <w:pPr>
              <w:pStyle w:val="Paragraphedeliste"/>
              <w:spacing w:after="0"/>
              <w:ind w:left="0"/>
              <w:jc w:val="both"/>
              <w:rPr>
                <w:rFonts w:ascii="Marianne" w:hAnsi="Marianne"/>
                <w:sz w:val="16"/>
                <w:szCs w:val="16"/>
              </w:rPr>
            </w:pPr>
            <w:r>
              <w:rPr>
                <w:rFonts w:ascii="Marianne" w:hAnsi="Marianne"/>
                <w:sz w:val="16"/>
                <w:szCs w:val="16"/>
              </w:rPr>
              <w:t>Écoles vétérinaires et agro</w:t>
            </w:r>
          </w:p>
          <w:p>
            <w:pPr>
              <w:pStyle w:val="Paragraphedeliste"/>
              <w:spacing w:after="0"/>
              <w:ind w:left="0"/>
              <w:jc w:val="both"/>
              <w:rPr>
                <w:rFonts w:ascii="Marianne" w:hAnsi="Marianne"/>
                <w:sz w:val="16"/>
                <w:szCs w:val="16"/>
              </w:rPr>
            </w:pPr>
            <w:r>
              <w:rPr>
                <w:rFonts w:ascii="Marianne" w:hAnsi="Marianne"/>
                <w:sz w:val="16"/>
                <w:szCs w:val="16"/>
              </w:rPr>
              <w:t>Emploi / travail</w:t>
            </w:r>
          </w:p>
          <w:p>
            <w:pPr>
              <w:pStyle w:val="Paragraphedeliste"/>
              <w:spacing w:after="0"/>
              <w:ind w:left="0"/>
              <w:jc w:val="both"/>
              <w:rPr>
                <w:rFonts w:ascii="Marianne" w:hAnsi="Marianne"/>
                <w:sz w:val="16"/>
                <w:szCs w:val="16"/>
              </w:rPr>
            </w:pPr>
            <w:r>
              <w:rPr>
                <w:rFonts w:ascii="Marianne" w:hAnsi="Marianne"/>
                <w:sz w:val="16"/>
                <w:szCs w:val="16"/>
              </w:rPr>
              <w:t>EPF et EPA et 50 pas</w:t>
            </w:r>
          </w:p>
          <w:p>
            <w:pPr>
              <w:pStyle w:val="Paragraphedeliste"/>
              <w:spacing w:after="0"/>
              <w:ind w:left="0"/>
              <w:jc w:val="both"/>
              <w:rPr>
                <w:rFonts w:ascii="Marianne" w:hAnsi="Marianne"/>
                <w:sz w:val="16"/>
                <w:szCs w:val="16"/>
              </w:rPr>
            </w:pPr>
            <w:r>
              <w:rPr>
                <w:rFonts w:ascii="Marianne" w:hAnsi="Marianne"/>
                <w:sz w:val="16"/>
                <w:szCs w:val="16"/>
              </w:rPr>
              <w:t>FCIP</w:t>
            </w:r>
          </w:p>
          <w:p>
            <w:pPr>
              <w:pStyle w:val="Paragraphedeliste"/>
              <w:spacing w:after="0"/>
              <w:ind w:left="0"/>
              <w:jc w:val="both"/>
              <w:rPr>
                <w:rFonts w:ascii="Marianne" w:hAnsi="Marianne"/>
                <w:sz w:val="16"/>
                <w:szCs w:val="16"/>
              </w:rPr>
            </w:pPr>
            <w:r>
              <w:rPr>
                <w:rFonts w:ascii="Marianne" w:hAnsi="Marianne"/>
                <w:sz w:val="16"/>
                <w:szCs w:val="16"/>
              </w:rPr>
              <w:t>Financeurs</w:t>
            </w:r>
          </w:p>
          <w:p>
            <w:pPr>
              <w:pStyle w:val="Paragraphedeliste"/>
              <w:spacing w:after="0"/>
              <w:ind w:left="0"/>
              <w:jc w:val="both"/>
              <w:rPr>
                <w:rFonts w:ascii="Marianne" w:hAnsi="Marianne"/>
                <w:sz w:val="16"/>
                <w:szCs w:val="16"/>
              </w:rPr>
            </w:pPr>
            <w:r>
              <w:rPr>
                <w:rFonts w:ascii="Marianne" w:hAnsi="Marianne"/>
                <w:sz w:val="16"/>
                <w:szCs w:val="16"/>
              </w:rPr>
              <w:t>Financeurs Culture</w:t>
            </w:r>
          </w:p>
          <w:p>
            <w:pPr>
              <w:pStyle w:val="Paragraphedeliste"/>
              <w:spacing w:after="0"/>
              <w:ind w:left="0"/>
              <w:jc w:val="both"/>
              <w:rPr>
                <w:rFonts w:ascii="Marianne" w:hAnsi="Marianne"/>
                <w:sz w:val="16"/>
                <w:szCs w:val="16"/>
              </w:rPr>
            </w:pPr>
            <w:r>
              <w:rPr>
                <w:rFonts w:ascii="Marianne" w:hAnsi="Marianne"/>
                <w:sz w:val="16"/>
                <w:szCs w:val="16"/>
              </w:rPr>
              <w:t>GRADES</w:t>
            </w:r>
          </w:p>
          <w:p>
            <w:pPr>
              <w:pStyle w:val="Paragraphedeliste"/>
              <w:spacing w:after="0"/>
              <w:ind w:left="0"/>
              <w:jc w:val="both"/>
              <w:rPr>
                <w:rFonts w:ascii="Marianne" w:hAnsi="Marianne"/>
                <w:sz w:val="16"/>
                <w:szCs w:val="16"/>
              </w:rPr>
            </w:pPr>
            <w:r>
              <w:rPr>
                <w:rFonts w:ascii="Marianne" w:hAnsi="Marianne"/>
                <w:sz w:val="16"/>
                <w:szCs w:val="16"/>
              </w:rPr>
              <w:t>IEP</w:t>
            </w:r>
          </w:p>
          <w:p>
            <w:pPr>
              <w:pStyle w:val="Paragraphedeliste"/>
              <w:spacing w:after="0"/>
              <w:ind w:left="0"/>
              <w:jc w:val="both"/>
              <w:rPr>
                <w:rFonts w:ascii="Marianne" w:hAnsi="Marianne"/>
                <w:sz w:val="16"/>
                <w:szCs w:val="16"/>
              </w:rPr>
            </w:pPr>
            <w:r>
              <w:rPr>
                <w:rFonts w:ascii="Marianne" w:hAnsi="Marianne"/>
                <w:sz w:val="16"/>
                <w:szCs w:val="16"/>
              </w:rPr>
              <w:t>Immobilier</w:t>
            </w:r>
          </w:p>
          <w:p>
            <w:pPr>
              <w:pStyle w:val="Paragraphedeliste"/>
              <w:spacing w:after="0"/>
              <w:ind w:left="0"/>
              <w:jc w:val="both"/>
              <w:rPr>
                <w:rFonts w:ascii="Marianne" w:hAnsi="Marianne"/>
                <w:sz w:val="16"/>
                <w:szCs w:val="16"/>
              </w:rPr>
            </w:pPr>
            <w:r>
              <w:rPr>
                <w:rFonts w:ascii="Marianne" w:hAnsi="Marianne"/>
                <w:sz w:val="16"/>
                <w:szCs w:val="16"/>
              </w:rPr>
              <w:t>Instituts nationaux des jeunes sourds ou aveugles et éducation inclusive</w:t>
            </w:r>
          </w:p>
          <w:p>
            <w:pPr>
              <w:pStyle w:val="Paragraphedeliste"/>
              <w:spacing w:after="0"/>
              <w:ind w:left="0"/>
              <w:jc w:val="both"/>
              <w:rPr>
                <w:rFonts w:ascii="Marianne" w:hAnsi="Marianne"/>
                <w:sz w:val="16"/>
                <w:szCs w:val="16"/>
              </w:rPr>
            </w:pPr>
            <w:r>
              <w:rPr>
                <w:rFonts w:ascii="Marianne" w:hAnsi="Marianne"/>
                <w:sz w:val="16"/>
                <w:szCs w:val="16"/>
              </w:rPr>
              <w:t>Maisons de l’emploi</w:t>
            </w:r>
          </w:p>
          <w:p>
            <w:pPr>
              <w:pStyle w:val="Paragraphedeliste"/>
              <w:spacing w:after="0"/>
              <w:ind w:left="0"/>
              <w:jc w:val="both"/>
              <w:rPr>
                <w:rFonts w:ascii="Marianne" w:hAnsi="Marianne"/>
                <w:sz w:val="16"/>
                <w:szCs w:val="16"/>
              </w:rPr>
            </w:pPr>
            <w:r>
              <w:rPr>
                <w:rFonts w:ascii="Marianne" w:hAnsi="Marianne"/>
                <w:sz w:val="16"/>
                <w:szCs w:val="16"/>
              </w:rPr>
              <w:t>Maisons des adolescents</w:t>
            </w:r>
          </w:p>
          <w:p>
            <w:pPr>
              <w:pStyle w:val="Paragraphedeliste"/>
              <w:spacing w:after="0"/>
              <w:ind w:left="0"/>
              <w:jc w:val="both"/>
              <w:rPr>
                <w:rFonts w:ascii="Marianne" w:hAnsi="Marianne"/>
                <w:sz w:val="16"/>
                <w:szCs w:val="16"/>
              </w:rPr>
            </w:pPr>
            <w:r>
              <w:rPr>
                <w:rFonts w:ascii="Marianne" w:hAnsi="Marianne"/>
                <w:sz w:val="16"/>
                <w:szCs w:val="16"/>
              </w:rPr>
              <w:t>Musées</w:t>
            </w:r>
          </w:p>
          <w:p>
            <w:pPr>
              <w:pStyle w:val="Paragraphedeliste"/>
              <w:spacing w:after="0"/>
              <w:ind w:left="0"/>
              <w:jc w:val="both"/>
              <w:rPr>
                <w:rFonts w:ascii="Marianne" w:hAnsi="Marianne"/>
                <w:sz w:val="16"/>
                <w:szCs w:val="16"/>
              </w:rPr>
            </w:pPr>
            <w:r>
              <w:rPr>
                <w:rFonts w:ascii="Marianne" w:hAnsi="Marianne"/>
                <w:sz w:val="16"/>
                <w:szCs w:val="16"/>
              </w:rPr>
              <w:t>Œuvres universitaires et scolaires</w:t>
            </w:r>
          </w:p>
          <w:p>
            <w:pPr>
              <w:pStyle w:val="Paragraphedeliste"/>
              <w:spacing w:after="0"/>
              <w:ind w:left="0"/>
              <w:jc w:val="both"/>
              <w:rPr>
                <w:rFonts w:ascii="Marianne" w:hAnsi="Marianne"/>
                <w:sz w:val="16"/>
                <w:szCs w:val="16"/>
              </w:rPr>
            </w:pPr>
            <w:r>
              <w:rPr>
                <w:rFonts w:ascii="Marianne" w:hAnsi="Marianne"/>
                <w:sz w:val="16"/>
                <w:szCs w:val="16"/>
              </w:rPr>
              <w:t>OPCO</w:t>
            </w:r>
          </w:p>
          <w:p>
            <w:pPr>
              <w:pStyle w:val="Paragraphedeliste"/>
              <w:spacing w:after="0"/>
              <w:ind w:left="0"/>
              <w:jc w:val="both"/>
              <w:rPr>
                <w:rFonts w:ascii="Marianne" w:hAnsi="Marianne"/>
                <w:sz w:val="16"/>
                <w:szCs w:val="16"/>
              </w:rPr>
            </w:pPr>
            <w:r>
              <w:rPr>
                <w:rFonts w:ascii="Marianne" w:hAnsi="Marianne"/>
                <w:sz w:val="16"/>
                <w:szCs w:val="16"/>
              </w:rPr>
              <w:t>Organismes de recherche</w:t>
            </w:r>
          </w:p>
          <w:p>
            <w:pPr>
              <w:pStyle w:val="Paragraphedeliste"/>
              <w:spacing w:after="0"/>
              <w:ind w:left="0"/>
              <w:jc w:val="both"/>
              <w:rPr>
                <w:rFonts w:ascii="Marianne" w:hAnsi="Marianne"/>
                <w:sz w:val="16"/>
                <w:szCs w:val="16"/>
              </w:rPr>
            </w:pPr>
            <w:r>
              <w:rPr>
                <w:rFonts w:ascii="Marianne" w:hAnsi="Marianne"/>
                <w:sz w:val="16"/>
                <w:szCs w:val="16"/>
              </w:rPr>
              <w:t>Parcs nationaux</w:t>
            </w:r>
          </w:p>
          <w:p>
            <w:pPr>
              <w:pStyle w:val="Paragraphedeliste"/>
              <w:spacing w:after="0"/>
              <w:ind w:left="0"/>
              <w:jc w:val="both"/>
              <w:rPr>
                <w:rFonts w:ascii="Marianne" w:hAnsi="Marianne"/>
                <w:sz w:val="16"/>
                <w:szCs w:val="16"/>
              </w:rPr>
            </w:pPr>
            <w:r>
              <w:rPr>
                <w:rFonts w:ascii="Marianne" w:hAnsi="Marianne"/>
                <w:sz w:val="16"/>
                <w:szCs w:val="16"/>
              </w:rPr>
              <w:t>Patrimoine</w:t>
            </w:r>
          </w:p>
          <w:p>
            <w:pPr>
              <w:pStyle w:val="Paragraphedeliste"/>
              <w:spacing w:after="0"/>
              <w:ind w:left="0"/>
              <w:jc w:val="both"/>
              <w:rPr>
                <w:rFonts w:ascii="Marianne" w:hAnsi="Marianne"/>
                <w:sz w:val="16"/>
                <w:szCs w:val="16"/>
              </w:rPr>
            </w:pPr>
            <w:r>
              <w:rPr>
                <w:rFonts w:ascii="Marianne" w:hAnsi="Marianne"/>
                <w:sz w:val="16"/>
                <w:szCs w:val="16"/>
              </w:rPr>
              <w:t>Ports, grands ports maritimes et terminaux de croisière</w:t>
            </w:r>
          </w:p>
          <w:p>
            <w:pPr>
              <w:pStyle w:val="Paragraphedeliste"/>
              <w:spacing w:after="0"/>
              <w:ind w:left="0"/>
              <w:jc w:val="both"/>
              <w:rPr>
                <w:rFonts w:ascii="Marianne" w:hAnsi="Marianne"/>
                <w:sz w:val="16"/>
                <w:szCs w:val="16"/>
              </w:rPr>
            </w:pPr>
            <w:r>
              <w:rPr>
                <w:rFonts w:ascii="Marianne" w:hAnsi="Marianne"/>
                <w:sz w:val="16"/>
                <w:szCs w:val="16"/>
              </w:rPr>
              <w:t>Santé et Sécurité sociale</w:t>
            </w:r>
          </w:p>
          <w:p>
            <w:pPr>
              <w:pStyle w:val="Paragraphedeliste"/>
              <w:spacing w:after="0"/>
              <w:ind w:left="0"/>
              <w:jc w:val="both"/>
              <w:rPr>
                <w:rFonts w:ascii="Marianne" w:hAnsi="Marianne"/>
                <w:sz w:val="16"/>
                <w:szCs w:val="16"/>
              </w:rPr>
            </w:pPr>
            <w:r>
              <w:rPr>
                <w:rFonts w:ascii="Marianne" w:hAnsi="Marianne"/>
                <w:sz w:val="16"/>
                <w:szCs w:val="16"/>
              </w:rPr>
              <w:t>Soutien à l’enseignement supérieur et à la recherche</w:t>
            </w:r>
          </w:p>
          <w:p>
            <w:pPr>
              <w:pStyle w:val="Paragraphedeliste"/>
              <w:spacing w:after="0"/>
              <w:ind w:left="0"/>
              <w:jc w:val="both"/>
              <w:rPr>
                <w:rFonts w:ascii="Marianne" w:hAnsi="Marianne"/>
                <w:sz w:val="16"/>
                <w:szCs w:val="16"/>
              </w:rPr>
            </w:pPr>
            <w:r>
              <w:rPr>
                <w:rFonts w:ascii="Marianne" w:hAnsi="Marianne"/>
                <w:sz w:val="16"/>
                <w:szCs w:val="16"/>
              </w:rPr>
              <w:t>Théâtres, Spectacles et Opéra</w:t>
            </w:r>
          </w:p>
          <w:p>
            <w:pPr>
              <w:pStyle w:val="Paragraphedeliste"/>
              <w:spacing w:after="0"/>
              <w:ind w:left="0"/>
              <w:jc w:val="both"/>
              <w:rPr>
                <w:rFonts w:ascii="Marianne" w:hAnsi="Marianne"/>
                <w:sz w:val="16"/>
                <w:szCs w:val="16"/>
              </w:rPr>
            </w:pPr>
            <w:r>
              <w:rPr>
                <w:rFonts w:ascii="Marianne" w:hAnsi="Marianne"/>
                <w:sz w:val="16"/>
                <w:szCs w:val="16"/>
              </w:rPr>
              <w:t>Universités</w:t>
            </w:r>
          </w:p>
        </w:tc>
        <w:tc>
          <w:tcPr>
            <w:tcW w:w="5103" w:type="dxa"/>
          </w:tcPr>
          <w:p>
            <w:pPr>
              <w:pStyle w:val="Paragraphedeliste"/>
              <w:spacing w:after="0"/>
              <w:ind w:left="28"/>
              <w:jc w:val="both"/>
              <w:rPr>
                <w:rFonts w:ascii="Marianne" w:hAnsi="Marianne"/>
                <w:sz w:val="16"/>
                <w:szCs w:val="16"/>
              </w:rPr>
            </w:pPr>
            <w:r>
              <w:rPr>
                <w:rFonts w:ascii="Marianne" w:hAnsi="Marianne"/>
                <w:sz w:val="16"/>
                <w:szCs w:val="16"/>
              </w:rPr>
              <w:t>API</w:t>
            </w:r>
          </w:p>
          <w:p>
            <w:pPr>
              <w:pStyle w:val="Paragraphedeliste"/>
              <w:spacing w:after="0"/>
              <w:ind w:left="28"/>
              <w:jc w:val="both"/>
              <w:rPr>
                <w:rFonts w:ascii="Marianne" w:hAnsi="Marianne"/>
                <w:sz w:val="16"/>
                <w:szCs w:val="16"/>
              </w:rPr>
            </w:pPr>
            <w:r>
              <w:rPr>
                <w:rFonts w:ascii="Marianne" w:hAnsi="Marianne"/>
                <w:sz w:val="16"/>
                <w:szCs w:val="16"/>
              </w:rPr>
              <w:t>Association</w:t>
            </w:r>
          </w:p>
          <w:p>
            <w:pPr>
              <w:pStyle w:val="Paragraphedeliste"/>
              <w:spacing w:after="0"/>
              <w:ind w:left="28"/>
              <w:jc w:val="both"/>
              <w:rPr>
                <w:rFonts w:ascii="Marianne" w:hAnsi="Marianne"/>
                <w:sz w:val="16"/>
                <w:szCs w:val="16"/>
              </w:rPr>
            </w:pPr>
            <w:r>
              <w:rPr>
                <w:rFonts w:ascii="Marianne" w:hAnsi="Marianne"/>
                <w:sz w:val="16"/>
                <w:szCs w:val="16"/>
              </w:rPr>
              <w:t>CPP</w:t>
            </w:r>
          </w:p>
          <w:p>
            <w:pPr>
              <w:pStyle w:val="Paragraphedeliste"/>
              <w:spacing w:after="0"/>
              <w:ind w:left="28"/>
              <w:jc w:val="both"/>
              <w:rPr>
                <w:rFonts w:ascii="Marianne" w:hAnsi="Marianne"/>
                <w:sz w:val="16"/>
                <w:szCs w:val="16"/>
              </w:rPr>
            </w:pPr>
            <w:r>
              <w:rPr>
                <w:rFonts w:ascii="Marianne" w:hAnsi="Marianne"/>
                <w:sz w:val="16"/>
                <w:szCs w:val="16"/>
              </w:rPr>
              <w:t>CTI</w:t>
            </w:r>
          </w:p>
          <w:p>
            <w:pPr>
              <w:pStyle w:val="Paragraphedeliste"/>
              <w:spacing w:after="0"/>
              <w:ind w:left="28"/>
              <w:jc w:val="both"/>
              <w:rPr>
                <w:rFonts w:ascii="Marianne" w:hAnsi="Marianne"/>
                <w:sz w:val="16"/>
                <w:szCs w:val="16"/>
              </w:rPr>
            </w:pPr>
            <w:r>
              <w:rPr>
                <w:rFonts w:ascii="Marianne" w:hAnsi="Marianne"/>
                <w:sz w:val="16"/>
                <w:szCs w:val="16"/>
              </w:rPr>
              <w:t>EP de Nouvelle-Calédonie</w:t>
            </w:r>
          </w:p>
          <w:p>
            <w:pPr>
              <w:pStyle w:val="Paragraphedeliste"/>
              <w:spacing w:after="0"/>
              <w:ind w:left="28"/>
              <w:jc w:val="both"/>
              <w:rPr>
                <w:rFonts w:ascii="Marianne" w:hAnsi="Marianne"/>
                <w:sz w:val="16"/>
                <w:szCs w:val="16"/>
              </w:rPr>
            </w:pPr>
            <w:r>
              <w:rPr>
                <w:rFonts w:ascii="Marianne" w:hAnsi="Marianne"/>
                <w:sz w:val="16"/>
                <w:szCs w:val="16"/>
              </w:rPr>
              <w:t>EP international</w:t>
            </w:r>
          </w:p>
          <w:p>
            <w:pPr>
              <w:pStyle w:val="Paragraphedeliste"/>
              <w:spacing w:after="0"/>
              <w:ind w:left="28"/>
              <w:jc w:val="both"/>
              <w:rPr>
                <w:rFonts w:ascii="Marianne" w:hAnsi="Marianne"/>
                <w:sz w:val="16"/>
                <w:szCs w:val="16"/>
              </w:rPr>
            </w:pPr>
            <w:r>
              <w:rPr>
                <w:rFonts w:ascii="Marianne" w:hAnsi="Marianne"/>
                <w:sz w:val="16"/>
                <w:szCs w:val="16"/>
              </w:rPr>
              <w:t>EP sui generis</w:t>
            </w:r>
          </w:p>
          <w:p>
            <w:pPr>
              <w:pStyle w:val="Paragraphedeliste"/>
              <w:spacing w:after="0"/>
              <w:ind w:left="28"/>
              <w:jc w:val="both"/>
              <w:rPr>
                <w:rFonts w:ascii="Marianne" w:hAnsi="Marianne"/>
                <w:sz w:val="16"/>
                <w:szCs w:val="16"/>
              </w:rPr>
            </w:pPr>
            <w:r>
              <w:rPr>
                <w:rFonts w:ascii="Marianne" w:hAnsi="Marianne"/>
                <w:sz w:val="16"/>
                <w:szCs w:val="16"/>
              </w:rPr>
              <w:t>EPA</w:t>
            </w:r>
          </w:p>
          <w:p>
            <w:pPr>
              <w:pStyle w:val="Paragraphedeliste"/>
              <w:spacing w:after="0"/>
              <w:ind w:left="28"/>
              <w:jc w:val="both"/>
              <w:rPr>
                <w:rFonts w:ascii="Marianne" w:hAnsi="Marianne"/>
                <w:sz w:val="16"/>
                <w:szCs w:val="16"/>
              </w:rPr>
            </w:pPr>
            <w:r>
              <w:rPr>
                <w:rFonts w:ascii="Marianne" w:hAnsi="Marianne"/>
                <w:sz w:val="16"/>
                <w:szCs w:val="16"/>
              </w:rPr>
              <w:t>EPCS</w:t>
            </w:r>
          </w:p>
          <w:p>
            <w:pPr>
              <w:pStyle w:val="Paragraphedeliste"/>
              <w:spacing w:after="0"/>
              <w:ind w:left="28"/>
              <w:jc w:val="both"/>
              <w:rPr>
                <w:rFonts w:ascii="Marianne" w:hAnsi="Marianne"/>
                <w:sz w:val="16"/>
                <w:szCs w:val="16"/>
              </w:rPr>
            </w:pPr>
            <w:r>
              <w:rPr>
                <w:rFonts w:ascii="Marianne" w:hAnsi="Marianne"/>
                <w:sz w:val="16"/>
                <w:szCs w:val="16"/>
              </w:rPr>
              <w:t>EPE</w:t>
            </w:r>
          </w:p>
          <w:p>
            <w:pPr>
              <w:pStyle w:val="Paragraphedeliste"/>
              <w:spacing w:after="0"/>
              <w:ind w:left="28"/>
              <w:jc w:val="both"/>
              <w:rPr>
                <w:rFonts w:ascii="Marianne" w:hAnsi="Marianne"/>
                <w:sz w:val="16"/>
                <w:szCs w:val="16"/>
              </w:rPr>
            </w:pPr>
            <w:r>
              <w:rPr>
                <w:rFonts w:ascii="Marianne" w:hAnsi="Marianne"/>
                <w:sz w:val="16"/>
                <w:szCs w:val="16"/>
              </w:rPr>
              <w:t>EPIC</w:t>
            </w:r>
          </w:p>
          <w:p>
            <w:pPr>
              <w:pStyle w:val="Paragraphedeliste"/>
              <w:spacing w:after="0"/>
              <w:ind w:left="28"/>
              <w:jc w:val="both"/>
              <w:rPr>
                <w:rFonts w:ascii="Marianne" w:hAnsi="Marianne"/>
                <w:sz w:val="16"/>
                <w:szCs w:val="16"/>
              </w:rPr>
            </w:pPr>
            <w:r>
              <w:rPr>
                <w:rFonts w:ascii="Marianne" w:hAnsi="Marianne"/>
                <w:sz w:val="16"/>
                <w:szCs w:val="16"/>
              </w:rPr>
              <w:t>EPSCP</w:t>
            </w:r>
          </w:p>
          <w:p>
            <w:pPr>
              <w:pStyle w:val="Paragraphedeliste"/>
              <w:spacing w:after="0"/>
              <w:ind w:left="28"/>
              <w:jc w:val="both"/>
              <w:rPr>
                <w:rFonts w:ascii="Marianne" w:hAnsi="Marianne"/>
                <w:sz w:val="16"/>
                <w:szCs w:val="16"/>
              </w:rPr>
            </w:pPr>
            <w:r>
              <w:rPr>
                <w:rFonts w:ascii="Marianne" w:hAnsi="Marianne"/>
                <w:sz w:val="16"/>
                <w:szCs w:val="16"/>
              </w:rPr>
              <w:t>EPST</w:t>
            </w:r>
          </w:p>
          <w:p>
            <w:pPr>
              <w:pStyle w:val="Paragraphedeliste"/>
              <w:spacing w:after="0"/>
              <w:ind w:left="28"/>
              <w:jc w:val="both"/>
              <w:rPr>
                <w:rFonts w:ascii="Marianne" w:hAnsi="Marianne"/>
                <w:sz w:val="16"/>
                <w:szCs w:val="16"/>
              </w:rPr>
            </w:pPr>
            <w:r>
              <w:rPr>
                <w:rFonts w:ascii="Marianne" w:hAnsi="Marianne"/>
                <w:sz w:val="16"/>
                <w:szCs w:val="16"/>
              </w:rPr>
              <w:t>Fondation</w:t>
            </w:r>
          </w:p>
          <w:p>
            <w:pPr>
              <w:pStyle w:val="Paragraphedeliste"/>
              <w:spacing w:after="0"/>
              <w:ind w:left="28"/>
              <w:jc w:val="both"/>
              <w:rPr>
                <w:rFonts w:ascii="Marianne" w:hAnsi="Marianne"/>
                <w:sz w:val="16"/>
                <w:szCs w:val="16"/>
              </w:rPr>
            </w:pPr>
            <w:r>
              <w:rPr>
                <w:rFonts w:ascii="Marianne" w:hAnsi="Marianne"/>
                <w:sz w:val="16"/>
                <w:szCs w:val="16"/>
              </w:rPr>
              <w:t>GIE</w:t>
            </w:r>
          </w:p>
          <w:p>
            <w:pPr>
              <w:pStyle w:val="Paragraphedeliste"/>
              <w:spacing w:after="0"/>
              <w:ind w:left="28"/>
              <w:jc w:val="both"/>
              <w:rPr>
                <w:rFonts w:ascii="Marianne" w:hAnsi="Marianne"/>
                <w:sz w:val="16"/>
                <w:szCs w:val="16"/>
              </w:rPr>
            </w:pPr>
            <w:r>
              <w:rPr>
                <w:rFonts w:ascii="Marianne" w:hAnsi="Marianne"/>
                <w:sz w:val="16"/>
                <w:szCs w:val="16"/>
              </w:rPr>
              <w:t>GIP</w:t>
            </w:r>
          </w:p>
          <w:p>
            <w:pPr>
              <w:pStyle w:val="Paragraphedeliste"/>
              <w:spacing w:after="0"/>
              <w:ind w:left="28"/>
              <w:jc w:val="both"/>
              <w:rPr>
                <w:rFonts w:ascii="Marianne" w:hAnsi="Marianne"/>
                <w:sz w:val="16"/>
                <w:szCs w:val="16"/>
              </w:rPr>
            </w:pPr>
            <w:r>
              <w:rPr>
                <w:rFonts w:ascii="Marianne" w:hAnsi="Marianne"/>
                <w:sz w:val="16"/>
                <w:szCs w:val="16"/>
              </w:rPr>
              <w:t>OPCO</w:t>
            </w:r>
          </w:p>
          <w:p>
            <w:pPr>
              <w:pStyle w:val="Paragraphedeliste"/>
              <w:spacing w:after="0"/>
              <w:ind w:left="28"/>
              <w:jc w:val="both"/>
              <w:rPr>
                <w:rFonts w:ascii="Marianne" w:hAnsi="Marianne"/>
                <w:sz w:val="16"/>
                <w:szCs w:val="16"/>
              </w:rPr>
            </w:pPr>
            <w:r>
              <w:rPr>
                <w:rFonts w:ascii="Marianne" w:hAnsi="Marianne"/>
                <w:sz w:val="16"/>
                <w:szCs w:val="16"/>
              </w:rPr>
              <w:t>OSS</w:t>
            </w:r>
          </w:p>
          <w:p>
            <w:pPr>
              <w:pStyle w:val="Paragraphedeliste"/>
              <w:spacing w:after="0"/>
              <w:ind w:left="28"/>
              <w:jc w:val="both"/>
              <w:rPr>
                <w:rFonts w:ascii="Marianne" w:hAnsi="Marianne"/>
                <w:sz w:val="16"/>
                <w:szCs w:val="16"/>
              </w:rPr>
            </w:pPr>
            <w:r>
              <w:rPr>
                <w:rFonts w:ascii="Marianne" w:hAnsi="Marianne"/>
                <w:sz w:val="16"/>
                <w:szCs w:val="16"/>
              </w:rPr>
              <w:t>Société</w:t>
            </w:r>
          </w:p>
        </w:tc>
      </w:tr>
    </w:tbl>
    <w:p>
      <w:pPr>
        <w:pStyle w:val="Paragraphedeliste"/>
        <w:spacing w:after="0"/>
        <w:jc w:val="both"/>
        <w:rPr>
          <w:rFonts w:ascii="Marianne" w:hAnsi="Marianne"/>
          <w:sz w:val="16"/>
          <w:szCs w:val="16"/>
        </w:rPr>
      </w:pPr>
    </w:p>
    <w:sectPr>
      <w:footerReference w:type="default" r:id="rId20"/>
      <w:headerReference w:type="first" r:id="rId21"/>
      <w:footerReference w:type="first" r:id="rId22"/>
      <w:pgSz w:w="11907" w:h="16840" w:code="9"/>
      <w:pgMar w:top="2268" w:right="851" w:bottom="1418" w:left="1134" w:header="397" w:footer="39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rianne">
    <w:panose1 w:val="02000000000000000000"/>
    <w:charset w:val="00"/>
    <w:family w:val="auto"/>
    <w:pitch w:val="variable"/>
    <w:sig w:usb0="0000000F"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6993616"/>
      <w:docPartObj>
        <w:docPartGallery w:val="Page Numbers (Bottom of Page)"/>
        <w:docPartUnique/>
      </w:docPartObj>
    </w:sdtPr>
    <w:sdtContent>
      <w:p>
        <w:pPr>
          <w:pStyle w:val="Pieddepage"/>
          <w:jc w:val="right"/>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jc w:val="right"/>
    </w:pPr>
    <w:r>
      <w:fldChar w:fldCharType="begin"/>
    </w:r>
    <w:r>
      <w:instrText xml:space="preserve"> TITLE  \* MERGEFORMAT </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n-tte"/>
      <w:ind w:left="-1134"/>
      <w:jc w:val="center"/>
    </w:pPr>
    <w:r>
      <w:rPr>
        <w:noProof/>
      </w:rPr>
      <w:drawing>
        <wp:inline distT="0" distB="0" distL="0" distR="0">
          <wp:extent cx="1274400" cy="385200"/>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horizonta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74400" cy="3852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upperRoman"/>
      <w:lvlText w:val="%1 -"/>
      <w:legacy w:legacy="1" w:legacySpace="0" w:legacyIndent="284"/>
      <w:lvlJc w:val="left"/>
    </w:lvl>
    <w:lvl w:ilvl="1">
      <w:start w:val="1"/>
      <w:numFmt w:val="upperLetter"/>
      <w:lvlText w:val="%2."/>
      <w:legacy w:legacy="1" w:legacySpace="0" w:legacyIndent="284"/>
      <w:lvlJc w:val="left"/>
    </w:lvl>
    <w:lvl w:ilvl="2">
      <w:start w:val="1"/>
      <w:numFmt w:val="decimal"/>
      <w:lvlText w:val="%3."/>
      <w:legacy w:legacy="1" w:legacySpace="0" w:legacyIndent="284"/>
      <w:lvlJc w:val="left"/>
    </w:lvl>
    <w:lvl w:ilvl="3">
      <w:start w:val="1"/>
      <w:numFmt w:val="lowerLetter"/>
      <w:lvlText w:val="%4)"/>
      <w:legacy w:legacy="1" w:legacySpace="0" w:legacyIndent="708"/>
      <w:lvlJc w:val="left"/>
      <w:pPr>
        <w:ind w:left="1560" w:hanging="708"/>
      </w:pPr>
    </w:lvl>
    <w:lvl w:ilvl="4">
      <w:start w:val="1"/>
      <w:numFmt w:val="decimal"/>
      <w:lvlText w:val="(%5)"/>
      <w:legacy w:legacy="1" w:legacySpace="0" w:legacyIndent="708"/>
      <w:lvlJc w:val="left"/>
      <w:pPr>
        <w:ind w:left="2268" w:hanging="708"/>
      </w:pPr>
    </w:lvl>
    <w:lvl w:ilvl="5">
      <w:start w:val="1"/>
      <w:numFmt w:val="lowerLetter"/>
      <w:lvlText w:val="(%6)"/>
      <w:legacy w:legacy="1" w:legacySpace="0" w:legacyIndent="708"/>
      <w:lvlJc w:val="left"/>
      <w:pPr>
        <w:ind w:left="2976" w:hanging="708"/>
      </w:pPr>
    </w:lvl>
    <w:lvl w:ilvl="6">
      <w:start w:val="1"/>
      <w:numFmt w:val="lowerRoman"/>
      <w:lvlText w:val="(%7)"/>
      <w:legacy w:legacy="1" w:legacySpace="0" w:legacyIndent="708"/>
      <w:lvlJc w:val="left"/>
      <w:pPr>
        <w:ind w:left="3684" w:hanging="708"/>
      </w:pPr>
    </w:lvl>
    <w:lvl w:ilvl="7">
      <w:start w:val="1"/>
      <w:numFmt w:val="lowerLetter"/>
      <w:lvlText w:val="(%8)"/>
      <w:legacy w:legacy="1" w:legacySpace="0" w:legacyIndent="708"/>
      <w:lvlJc w:val="left"/>
      <w:pPr>
        <w:ind w:left="4392" w:hanging="708"/>
      </w:pPr>
    </w:lvl>
    <w:lvl w:ilvl="8">
      <w:start w:val="1"/>
      <w:numFmt w:val="lowerRoman"/>
      <w:lvlText w:val="(%9)"/>
      <w:legacy w:legacy="1" w:legacySpace="0" w:legacyIndent="708"/>
      <w:lvlJc w:val="left"/>
      <w:pPr>
        <w:ind w:left="5100" w:hanging="708"/>
      </w:pPr>
    </w:lvl>
  </w:abstractNum>
  <w:abstractNum w:abstractNumId="1" w15:restartNumberingAfterBreak="0">
    <w:nsid w:val="08141834"/>
    <w:multiLevelType w:val="hybridMultilevel"/>
    <w:tmpl w:val="954C057C"/>
    <w:lvl w:ilvl="0" w:tplc="A8C28682">
      <w:start w:val="1"/>
      <w:numFmt w:val="bullet"/>
      <w:lvlText w:val=""/>
      <w:lvlJc w:val="left"/>
      <w:pPr>
        <w:tabs>
          <w:tab w:val="num" w:pos="720"/>
        </w:tabs>
        <w:ind w:left="720" w:hanging="360"/>
      </w:pPr>
      <w:rPr>
        <w:rFonts w:ascii="Wingdings" w:hAnsi="Wingdings" w:hint="default"/>
      </w:rPr>
    </w:lvl>
    <w:lvl w:ilvl="1" w:tplc="90AC8022" w:tentative="1">
      <w:start w:val="1"/>
      <w:numFmt w:val="bullet"/>
      <w:lvlText w:val=""/>
      <w:lvlJc w:val="left"/>
      <w:pPr>
        <w:tabs>
          <w:tab w:val="num" w:pos="1440"/>
        </w:tabs>
        <w:ind w:left="1440" w:hanging="360"/>
      </w:pPr>
      <w:rPr>
        <w:rFonts w:ascii="Wingdings" w:hAnsi="Wingdings" w:hint="default"/>
      </w:rPr>
    </w:lvl>
    <w:lvl w:ilvl="2" w:tplc="3D10EBD8" w:tentative="1">
      <w:start w:val="1"/>
      <w:numFmt w:val="bullet"/>
      <w:lvlText w:val=""/>
      <w:lvlJc w:val="left"/>
      <w:pPr>
        <w:tabs>
          <w:tab w:val="num" w:pos="2160"/>
        </w:tabs>
        <w:ind w:left="2160" w:hanging="360"/>
      </w:pPr>
      <w:rPr>
        <w:rFonts w:ascii="Wingdings" w:hAnsi="Wingdings" w:hint="default"/>
      </w:rPr>
    </w:lvl>
    <w:lvl w:ilvl="3" w:tplc="51302AA0" w:tentative="1">
      <w:start w:val="1"/>
      <w:numFmt w:val="bullet"/>
      <w:lvlText w:val=""/>
      <w:lvlJc w:val="left"/>
      <w:pPr>
        <w:tabs>
          <w:tab w:val="num" w:pos="2880"/>
        </w:tabs>
        <w:ind w:left="2880" w:hanging="360"/>
      </w:pPr>
      <w:rPr>
        <w:rFonts w:ascii="Wingdings" w:hAnsi="Wingdings" w:hint="default"/>
      </w:rPr>
    </w:lvl>
    <w:lvl w:ilvl="4" w:tplc="BB0E9CB4" w:tentative="1">
      <w:start w:val="1"/>
      <w:numFmt w:val="bullet"/>
      <w:lvlText w:val=""/>
      <w:lvlJc w:val="left"/>
      <w:pPr>
        <w:tabs>
          <w:tab w:val="num" w:pos="3600"/>
        </w:tabs>
        <w:ind w:left="3600" w:hanging="360"/>
      </w:pPr>
      <w:rPr>
        <w:rFonts w:ascii="Wingdings" w:hAnsi="Wingdings" w:hint="default"/>
      </w:rPr>
    </w:lvl>
    <w:lvl w:ilvl="5" w:tplc="459CEB9C" w:tentative="1">
      <w:start w:val="1"/>
      <w:numFmt w:val="bullet"/>
      <w:lvlText w:val=""/>
      <w:lvlJc w:val="left"/>
      <w:pPr>
        <w:tabs>
          <w:tab w:val="num" w:pos="4320"/>
        </w:tabs>
        <w:ind w:left="4320" w:hanging="360"/>
      </w:pPr>
      <w:rPr>
        <w:rFonts w:ascii="Wingdings" w:hAnsi="Wingdings" w:hint="default"/>
      </w:rPr>
    </w:lvl>
    <w:lvl w:ilvl="6" w:tplc="57002620" w:tentative="1">
      <w:start w:val="1"/>
      <w:numFmt w:val="bullet"/>
      <w:lvlText w:val=""/>
      <w:lvlJc w:val="left"/>
      <w:pPr>
        <w:tabs>
          <w:tab w:val="num" w:pos="5040"/>
        </w:tabs>
        <w:ind w:left="5040" w:hanging="360"/>
      </w:pPr>
      <w:rPr>
        <w:rFonts w:ascii="Wingdings" w:hAnsi="Wingdings" w:hint="default"/>
      </w:rPr>
    </w:lvl>
    <w:lvl w:ilvl="7" w:tplc="0E2E403A" w:tentative="1">
      <w:start w:val="1"/>
      <w:numFmt w:val="bullet"/>
      <w:lvlText w:val=""/>
      <w:lvlJc w:val="left"/>
      <w:pPr>
        <w:tabs>
          <w:tab w:val="num" w:pos="5760"/>
        </w:tabs>
        <w:ind w:left="5760" w:hanging="360"/>
      </w:pPr>
      <w:rPr>
        <w:rFonts w:ascii="Wingdings" w:hAnsi="Wingdings" w:hint="default"/>
      </w:rPr>
    </w:lvl>
    <w:lvl w:ilvl="8" w:tplc="3D00842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925285"/>
    <w:multiLevelType w:val="hybridMultilevel"/>
    <w:tmpl w:val="1646CB6C"/>
    <w:lvl w:ilvl="0" w:tplc="AA38AB46">
      <w:start w:val="1"/>
      <w:numFmt w:val="bullet"/>
      <w:lvlText w:val=""/>
      <w:lvlJc w:val="left"/>
      <w:pPr>
        <w:tabs>
          <w:tab w:val="num" w:pos="720"/>
        </w:tabs>
        <w:ind w:left="720" w:hanging="360"/>
      </w:pPr>
      <w:rPr>
        <w:rFonts w:ascii="Wingdings" w:hAnsi="Wingdings" w:hint="default"/>
      </w:rPr>
    </w:lvl>
    <w:lvl w:ilvl="1" w:tplc="1C02EB98" w:tentative="1">
      <w:start w:val="1"/>
      <w:numFmt w:val="bullet"/>
      <w:lvlText w:val=""/>
      <w:lvlJc w:val="left"/>
      <w:pPr>
        <w:tabs>
          <w:tab w:val="num" w:pos="1440"/>
        </w:tabs>
        <w:ind w:left="1440" w:hanging="360"/>
      </w:pPr>
      <w:rPr>
        <w:rFonts w:ascii="Wingdings" w:hAnsi="Wingdings" w:hint="default"/>
      </w:rPr>
    </w:lvl>
    <w:lvl w:ilvl="2" w:tplc="D026CB92" w:tentative="1">
      <w:start w:val="1"/>
      <w:numFmt w:val="bullet"/>
      <w:lvlText w:val=""/>
      <w:lvlJc w:val="left"/>
      <w:pPr>
        <w:tabs>
          <w:tab w:val="num" w:pos="2160"/>
        </w:tabs>
        <w:ind w:left="2160" w:hanging="360"/>
      </w:pPr>
      <w:rPr>
        <w:rFonts w:ascii="Wingdings" w:hAnsi="Wingdings" w:hint="default"/>
      </w:rPr>
    </w:lvl>
    <w:lvl w:ilvl="3" w:tplc="2C68ED58" w:tentative="1">
      <w:start w:val="1"/>
      <w:numFmt w:val="bullet"/>
      <w:lvlText w:val=""/>
      <w:lvlJc w:val="left"/>
      <w:pPr>
        <w:tabs>
          <w:tab w:val="num" w:pos="2880"/>
        </w:tabs>
        <w:ind w:left="2880" w:hanging="360"/>
      </w:pPr>
      <w:rPr>
        <w:rFonts w:ascii="Wingdings" w:hAnsi="Wingdings" w:hint="default"/>
      </w:rPr>
    </w:lvl>
    <w:lvl w:ilvl="4" w:tplc="EEACCF00" w:tentative="1">
      <w:start w:val="1"/>
      <w:numFmt w:val="bullet"/>
      <w:lvlText w:val=""/>
      <w:lvlJc w:val="left"/>
      <w:pPr>
        <w:tabs>
          <w:tab w:val="num" w:pos="3600"/>
        </w:tabs>
        <w:ind w:left="3600" w:hanging="360"/>
      </w:pPr>
      <w:rPr>
        <w:rFonts w:ascii="Wingdings" w:hAnsi="Wingdings" w:hint="default"/>
      </w:rPr>
    </w:lvl>
    <w:lvl w:ilvl="5" w:tplc="E138ACC8" w:tentative="1">
      <w:start w:val="1"/>
      <w:numFmt w:val="bullet"/>
      <w:lvlText w:val=""/>
      <w:lvlJc w:val="left"/>
      <w:pPr>
        <w:tabs>
          <w:tab w:val="num" w:pos="4320"/>
        </w:tabs>
        <w:ind w:left="4320" w:hanging="360"/>
      </w:pPr>
      <w:rPr>
        <w:rFonts w:ascii="Wingdings" w:hAnsi="Wingdings" w:hint="default"/>
      </w:rPr>
    </w:lvl>
    <w:lvl w:ilvl="6" w:tplc="F8A0DD0A" w:tentative="1">
      <w:start w:val="1"/>
      <w:numFmt w:val="bullet"/>
      <w:lvlText w:val=""/>
      <w:lvlJc w:val="left"/>
      <w:pPr>
        <w:tabs>
          <w:tab w:val="num" w:pos="5040"/>
        </w:tabs>
        <w:ind w:left="5040" w:hanging="360"/>
      </w:pPr>
      <w:rPr>
        <w:rFonts w:ascii="Wingdings" w:hAnsi="Wingdings" w:hint="default"/>
      </w:rPr>
    </w:lvl>
    <w:lvl w:ilvl="7" w:tplc="60262ABC" w:tentative="1">
      <w:start w:val="1"/>
      <w:numFmt w:val="bullet"/>
      <w:lvlText w:val=""/>
      <w:lvlJc w:val="left"/>
      <w:pPr>
        <w:tabs>
          <w:tab w:val="num" w:pos="5760"/>
        </w:tabs>
        <w:ind w:left="5760" w:hanging="360"/>
      </w:pPr>
      <w:rPr>
        <w:rFonts w:ascii="Wingdings" w:hAnsi="Wingdings" w:hint="default"/>
      </w:rPr>
    </w:lvl>
    <w:lvl w:ilvl="8" w:tplc="C740642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C42F9E"/>
    <w:multiLevelType w:val="hybridMultilevel"/>
    <w:tmpl w:val="1ACA41D2"/>
    <w:lvl w:ilvl="0" w:tplc="72DCECD4">
      <w:start w:val="1"/>
      <w:numFmt w:val="bullet"/>
      <w:lvlText w:val=""/>
      <w:lvlJc w:val="left"/>
      <w:pPr>
        <w:tabs>
          <w:tab w:val="num" w:pos="720"/>
        </w:tabs>
        <w:ind w:left="720" w:hanging="360"/>
      </w:pPr>
      <w:rPr>
        <w:rFonts w:ascii="Wingdings" w:hAnsi="Wingdings" w:hint="default"/>
      </w:rPr>
    </w:lvl>
    <w:lvl w:ilvl="1" w:tplc="0BA4DE54">
      <w:start w:val="1"/>
      <w:numFmt w:val="bullet"/>
      <w:lvlText w:val=""/>
      <w:lvlJc w:val="left"/>
      <w:pPr>
        <w:tabs>
          <w:tab w:val="num" w:pos="1440"/>
        </w:tabs>
        <w:ind w:left="1440" w:hanging="360"/>
      </w:pPr>
      <w:rPr>
        <w:rFonts w:ascii="Wingdings" w:hAnsi="Wingdings" w:hint="default"/>
      </w:rPr>
    </w:lvl>
    <w:lvl w:ilvl="2" w:tplc="E26CE806" w:tentative="1">
      <w:start w:val="1"/>
      <w:numFmt w:val="bullet"/>
      <w:lvlText w:val=""/>
      <w:lvlJc w:val="left"/>
      <w:pPr>
        <w:tabs>
          <w:tab w:val="num" w:pos="2160"/>
        </w:tabs>
        <w:ind w:left="2160" w:hanging="360"/>
      </w:pPr>
      <w:rPr>
        <w:rFonts w:ascii="Wingdings" w:hAnsi="Wingdings" w:hint="default"/>
      </w:rPr>
    </w:lvl>
    <w:lvl w:ilvl="3" w:tplc="BD9C7A90" w:tentative="1">
      <w:start w:val="1"/>
      <w:numFmt w:val="bullet"/>
      <w:lvlText w:val=""/>
      <w:lvlJc w:val="left"/>
      <w:pPr>
        <w:tabs>
          <w:tab w:val="num" w:pos="2880"/>
        </w:tabs>
        <w:ind w:left="2880" w:hanging="360"/>
      </w:pPr>
      <w:rPr>
        <w:rFonts w:ascii="Wingdings" w:hAnsi="Wingdings" w:hint="default"/>
      </w:rPr>
    </w:lvl>
    <w:lvl w:ilvl="4" w:tplc="7D162A42" w:tentative="1">
      <w:start w:val="1"/>
      <w:numFmt w:val="bullet"/>
      <w:lvlText w:val=""/>
      <w:lvlJc w:val="left"/>
      <w:pPr>
        <w:tabs>
          <w:tab w:val="num" w:pos="3600"/>
        </w:tabs>
        <w:ind w:left="3600" w:hanging="360"/>
      </w:pPr>
      <w:rPr>
        <w:rFonts w:ascii="Wingdings" w:hAnsi="Wingdings" w:hint="default"/>
      </w:rPr>
    </w:lvl>
    <w:lvl w:ilvl="5" w:tplc="9D5AF334" w:tentative="1">
      <w:start w:val="1"/>
      <w:numFmt w:val="bullet"/>
      <w:lvlText w:val=""/>
      <w:lvlJc w:val="left"/>
      <w:pPr>
        <w:tabs>
          <w:tab w:val="num" w:pos="4320"/>
        </w:tabs>
        <w:ind w:left="4320" w:hanging="360"/>
      </w:pPr>
      <w:rPr>
        <w:rFonts w:ascii="Wingdings" w:hAnsi="Wingdings" w:hint="default"/>
      </w:rPr>
    </w:lvl>
    <w:lvl w:ilvl="6" w:tplc="BEF08DAE" w:tentative="1">
      <w:start w:val="1"/>
      <w:numFmt w:val="bullet"/>
      <w:lvlText w:val=""/>
      <w:lvlJc w:val="left"/>
      <w:pPr>
        <w:tabs>
          <w:tab w:val="num" w:pos="5040"/>
        </w:tabs>
        <w:ind w:left="5040" w:hanging="360"/>
      </w:pPr>
      <w:rPr>
        <w:rFonts w:ascii="Wingdings" w:hAnsi="Wingdings" w:hint="default"/>
      </w:rPr>
    </w:lvl>
    <w:lvl w:ilvl="7" w:tplc="C95ED762" w:tentative="1">
      <w:start w:val="1"/>
      <w:numFmt w:val="bullet"/>
      <w:lvlText w:val=""/>
      <w:lvlJc w:val="left"/>
      <w:pPr>
        <w:tabs>
          <w:tab w:val="num" w:pos="5760"/>
        </w:tabs>
        <w:ind w:left="5760" w:hanging="360"/>
      </w:pPr>
      <w:rPr>
        <w:rFonts w:ascii="Wingdings" w:hAnsi="Wingdings" w:hint="default"/>
      </w:rPr>
    </w:lvl>
    <w:lvl w:ilvl="8" w:tplc="8A4047F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D84D7D"/>
    <w:multiLevelType w:val="hybridMultilevel"/>
    <w:tmpl w:val="DFF09976"/>
    <w:lvl w:ilvl="0" w:tplc="BE289902">
      <w:start w:val="1"/>
      <w:numFmt w:val="bullet"/>
      <w:lvlText w:val=""/>
      <w:lvlJc w:val="left"/>
      <w:pPr>
        <w:tabs>
          <w:tab w:val="num" w:pos="720"/>
        </w:tabs>
        <w:ind w:left="720" w:hanging="360"/>
      </w:pPr>
      <w:rPr>
        <w:rFonts w:ascii="Wingdings" w:hAnsi="Wingdings" w:hint="default"/>
      </w:rPr>
    </w:lvl>
    <w:lvl w:ilvl="1" w:tplc="64C074FA" w:tentative="1">
      <w:start w:val="1"/>
      <w:numFmt w:val="bullet"/>
      <w:lvlText w:val=""/>
      <w:lvlJc w:val="left"/>
      <w:pPr>
        <w:tabs>
          <w:tab w:val="num" w:pos="1440"/>
        </w:tabs>
        <w:ind w:left="1440" w:hanging="360"/>
      </w:pPr>
      <w:rPr>
        <w:rFonts w:ascii="Wingdings" w:hAnsi="Wingdings" w:hint="default"/>
      </w:rPr>
    </w:lvl>
    <w:lvl w:ilvl="2" w:tplc="3A9E29B2" w:tentative="1">
      <w:start w:val="1"/>
      <w:numFmt w:val="bullet"/>
      <w:lvlText w:val=""/>
      <w:lvlJc w:val="left"/>
      <w:pPr>
        <w:tabs>
          <w:tab w:val="num" w:pos="2160"/>
        </w:tabs>
        <w:ind w:left="2160" w:hanging="360"/>
      </w:pPr>
      <w:rPr>
        <w:rFonts w:ascii="Wingdings" w:hAnsi="Wingdings" w:hint="default"/>
      </w:rPr>
    </w:lvl>
    <w:lvl w:ilvl="3" w:tplc="107E1FA8" w:tentative="1">
      <w:start w:val="1"/>
      <w:numFmt w:val="bullet"/>
      <w:lvlText w:val=""/>
      <w:lvlJc w:val="left"/>
      <w:pPr>
        <w:tabs>
          <w:tab w:val="num" w:pos="2880"/>
        </w:tabs>
        <w:ind w:left="2880" w:hanging="360"/>
      </w:pPr>
      <w:rPr>
        <w:rFonts w:ascii="Wingdings" w:hAnsi="Wingdings" w:hint="default"/>
      </w:rPr>
    </w:lvl>
    <w:lvl w:ilvl="4" w:tplc="BE7E8428" w:tentative="1">
      <w:start w:val="1"/>
      <w:numFmt w:val="bullet"/>
      <w:lvlText w:val=""/>
      <w:lvlJc w:val="left"/>
      <w:pPr>
        <w:tabs>
          <w:tab w:val="num" w:pos="3600"/>
        </w:tabs>
        <w:ind w:left="3600" w:hanging="360"/>
      </w:pPr>
      <w:rPr>
        <w:rFonts w:ascii="Wingdings" w:hAnsi="Wingdings" w:hint="default"/>
      </w:rPr>
    </w:lvl>
    <w:lvl w:ilvl="5" w:tplc="5B286010" w:tentative="1">
      <w:start w:val="1"/>
      <w:numFmt w:val="bullet"/>
      <w:lvlText w:val=""/>
      <w:lvlJc w:val="left"/>
      <w:pPr>
        <w:tabs>
          <w:tab w:val="num" w:pos="4320"/>
        </w:tabs>
        <w:ind w:left="4320" w:hanging="360"/>
      </w:pPr>
      <w:rPr>
        <w:rFonts w:ascii="Wingdings" w:hAnsi="Wingdings" w:hint="default"/>
      </w:rPr>
    </w:lvl>
    <w:lvl w:ilvl="6" w:tplc="B28050CC" w:tentative="1">
      <w:start w:val="1"/>
      <w:numFmt w:val="bullet"/>
      <w:lvlText w:val=""/>
      <w:lvlJc w:val="left"/>
      <w:pPr>
        <w:tabs>
          <w:tab w:val="num" w:pos="5040"/>
        </w:tabs>
        <w:ind w:left="5040" w:hanging="360"/>
      </w:pPr>
      <w:rPr>
        <w:rFonts w:ascii="Wingdings" w:hAnsi="Wingdings" w:hint="default"/>
      </w:rPr>
    </w:lvl>
    <w:lvl w:ilvl="7" w:tplc="2C2CEFBA" w:tentative="1">
      <w:start w:val="1"/>
      <w:numFmt w:val="bullet"/>
      <w:lvlText w:val=""/>
      <w:lvlJc w:val="left"/>
      <w:pPr>
        <w:tabs>
          <w:tab w:val="num" w:pos="5760"/>
        </w:tabs>
        <w:ind w:left="5760" w:hanging="360"/>
      </w:pPr>
      <w:rPr>
        <w:rFonts w:ascii="Wingdings" w:hAnsi="Wingdings" w:hint="default"/>
      </w:rPr>
    </w:lvl>
    <w:lvl w:ilvl="8" w:tplc="6E7E3E5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9A10B9"/>
    <w:multiLevelType w:val="hybridMultilevel"/>
    <w:tmpl w:val="5E2C2A1A"/>
    <w:lvl w:ilvl="0" w:tplc="88CA2556">
      <w:start w:val="1"/>
      <w:numFmt w:val="bullet"/>
      <w:lvlText w:val=""/>
      <w:lvlJc w:val="left"/>
      <w:pPr>
        <w:tabs>
          <w:tab w:val="num" w:pos="720"/>
        </w:tabs>
        <w:ind w:left="720" w:hanging="360"/>
      </w:pPr>
      <w:rPr>
        <w:rFonts w:ascii="Wingdings" w:hAnsi="Wingdings" w:hint="default"/>
      </w:rPr>
    </w:lvl>
    <w:lvl w:ilvl="1" w:tplc="E070E5EC" w:tentative="1">
      <w:start w:val="1"/>
      <w:numFmt w:val="bullet"/>
      <w:lvlText w:val=""/>
      <w:lvlJc w:val="left"/>
      <w:pPr>
        <w:tabs>
          <w:tab w:val="num" w:pos="1440"/>
        </w:tabs>
        <w:ind w:left="1440" w:hanging="360"/>
      </w:pPr>
      <w:rPr>
        <w:rFonts w:ascii="Wingdings" w:hAnsi="Wingdings" w:hint="default"/>
      </w:rPr>
    </w:lvl>
    <w:lvl w:ilvl="2" w:tplc="232A47B8" w:tentative="1">
      <w:start w:val="1"/>
      <w:numFmt w:val="bullet"/>
      <w:lvlText w:val=""/>
      <w:lvlJc w:val="left"/>
      <w:pPr>
        <w:tabs>
          <w:tab w:val="num" w:pos="2160"/>
        </w:tabs>
        <w:ind w:left="2160" w:hanging="360"/>
      </w:pPr>
      <w:rPr>
        <w:rFonts w:ascii="Wingdings" w:hAnsi="Wingdings" w:hint="default"/>
      </w:rPr>
    </w:lvl>
    <w:lvl w:ilvl="3" w:tplc="AECE93F4" w:tentative="1">
      <w:start w:val="1"/>
      <w:numFmt w:val="bullet"/>
      <w:lvlText w:val=""/>
      <w:lvlJc w:val="left"/>
      <w:pPr>
        <w:tabs>
          <w:tab w:val="num" w:pos="2880"/>
        </w:tabs>
        <w:ind w:left="2880" w:hanging="360"/>
      </w:pPr>
      <w:rPr>
        <w:rFonts w:ascii="Wingdings" w:hAnsi="Wingdings" w:hint="default"/>
      </w:rPr>
    </w:lvl>
    <w:lvl w:ilvl="4" w:tplc="70BEA842" w:tentative="1">
      <w:start w:val="1"/>
      <w:numFmt w:val="bullet"/>
      <w:lvlText w:val=""/>
      <w:lvlJc w:val="left"/>
      <w:pPr>
        <w:tabs>
          <w:tab w:val="num" w:pos="3600"/>
        </w:tabs>
        <w:ind w:left="3600" w:hanging="360"/>
      </w:pPr>
      <w:rPr>
        <w:rFonts w:ascii="Wingdings" w:hAnsi="Wingdings" w:hint="default"/>
      </w:rPr>
    </w:lvl>
    <w:lvl w:ilvl="5" w:tplc="91D632BA" w:tentative="1">
      <w:start w:val="1"/>
      <w:numFmt w:val="bullet"/>
      <w:lvlText w:val=""/>
      <w:lvlJc w:val="left"/>
      <w:pPr>
        <w:tabs>
          <w:tab w:val="num" w:pos="4320"/>
        </w:tabs>
        <w:ind w:left="4320" w:hanging="360"/>
      </w:pPr>
      <w:rPr>
        <w:rFonts w:ascii="Wingdings" w:hAnsi="Wingdings" w:hint="default"/>
      </w:rPr>
    </w:lvl>
    <w:lvl w:ilvl="6" w:tplc="51860C58" w:tentative="1">
      <w:start w:val="1"/>
      <w:numFmt w:val="bullet"/>
      <w:lvlText w:val=""/>
      <w:lvlJc w:val="left"/>
      <w:pPr>
        <w:tabs>
          <w:tab w:val="num" w:pos="5040"/>
        </w:tabs>
        <w:ind w:left="5040" w:hanging="360"/>
      </w:pPr>
      <w:rPr>
        <w:rFonts w:ascii="Wingdings" w:hAnsi="Wingdings" w:hint="default"/>
      </w:rPr>
    </w:lvl>
    <w:lvl w:ilvl="7" w:tplc="09E6F84E" w:tentative="1">
      <w:start w:val="1"/>
      <w:numFmt w:val="bullet"/>
      <w:lvlText w:val=""/>
      <w:lvlJc w:val="left"/>
      <w:pPr>
        <w:tabs>
          <w:tab w:val="num" w:pos="5760"/>
        </w:tabs>
        <w:ind w:left="5760" w:hanging="360"/>
      </w:pPr>
      <w:rPr>
        <w:rFonts w:ascii="Wingdings" w:hAnsi="Wingdings" w:hint="default"/>
      </w:rPr>
    </w:lvl>
    <w:lvl w:ilvl="8" w:tplc="7618FB9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14B04C9"/>
    <w:multiLevelType w:val="hybridMultilevel"/>
    <w:tmpl w:val="A9C685A8"/>
    <w:lvl w:ilvl="0" w:tplc="8A4CE7F2">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28BC60CB"/>
    <w:multiLevelType w:val="hybridMultilevel"/>
    <w:tmpl w:val="2B3E72F0"/>
    <w:lvl w:ilvl="0" w:tplc="040C0003">
      <w:start w:val="1"/>
      <w:numFmt w:val="bullet"/>
      <w:lvlText w:val="o"/>
      <w:lvlJc w:val="left"/>
      <w:pPr>
        <w:ind w:left="1778"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FB74028"/>
    <w:multiLevelType w:val="hybridMultilevel"/>
    <w:tmpl w:val="1780EB3C"/>
    <w:lvl w:ilvl="0" w:tplc="F68030F2">
      <w:start w:val="1"/>
      <w:numFmt w:val="bullet"/>
      <w:lvlText w:val=""/>
      <w:lvlJc w:val="left"/>
      <w:pPr>
        <w:tabs>
          <w:tab w:val="num" w:pos="720"/>
        </w:tabs>
        <w:ind w:left="720" w:hanging="360"/>
      </w:pPr>
      <w:rPr>
        <w:rFonts w:ascii="Wingdings" w:hAnsi="Wingdings" w:hint="default"/>
      </w:rPr>
    </w:lvl>
    <w:lvl w:ilvl="1" w:tplc="26B8D386" w:tentative="1">
      <w:start w:val="1"/>
      <w:numFmt w:val="bullet"/>
      <w:lvlText w:val=""/>
      <w:lvlJc w:val="left"/>
      <w:pPr>
        <w:tabs>
          <w:tab w:val="num" w:pos="1440"/>
        </w:tabs>
        <w:ind w:left="1440" w:hanging="360"/>
      </w:pPr>
      <w:rPr>
        <w:rFonts w:ascii="Wingdings" w:hAnsi="Wingdings" w:hint="default"/>
      </w:rPr>
    </w:lvl>
    <w:lvl w:ilvl="2" w:tplc="52F02BCE" w:tentative="1">
      <w:start w:val="1"/>
      <w:numFmt w:val="bullet"/>
      <w:lvlText w:val=""/>
      <w:lvlJc w:val="left"/>
      <w:pPr>
        <w:tabs>
          <w:tab w:val="num" w:pos="2160"/>
        </w:tabs>
        <w:ind w:left="2160" w:hanging="360"/>
      </w:pPr>
      <w:rPr>
        <w:rFonts w:ascii="Wingdings" w:hAnsi="Wingdings" w:hint="default"/>
      </w:rPr>
    </w:lvl>
    <w:lvl w:ilvl="3" w:tplc="E9EA6962" w:tentative="1">
      <w:start w:val="1"/>
      <w:numFmt w:val="bullet"/>
      <w:lvlText w:val=""/>
      <w:lvlJc w:val="left"/>
      <w:pPr>
        <w:tabs>
          <w:tab w:val="num" w:pos="2880"/>
        </w:tabs>
        <w:ind w:left="2880" w:hanging="360"/>
      </w:pPr>
      <w:rPr>
        <w:rFonts w:ascii="Wingdings" w:hAnsi="Wingdings" w:hint="default"/>
      </w:rPr>
    </w:lvl>
    <w:lvl w:ilvl="4" w:tplc="7592E4D0" w:tentative="1">
      <w:start w:val="1"/>
      <w:numFmt w:val="bullet"/>
      <w:lvlText w:val=""/>
      <w:lvlJc w:val="left"/>
      <w:pPr>
        <w:tabs>
          <w:tab w:val="num" w:pos="3600"/>
        </w:tabs>
        <w:ind w:left="3600" w:hanging="360"/>
      </w:pPr>
      <w:rPr>
        <w:rFonts w:ascii="Wingdings" w:hAnsi="Wingdings" w:hint="default"/>
      </w:rPr>
    </w:lvl>
    <w:lvl w:ilvl="5" w:tplc="823C9BB8" w:tentative="1">
      <w:start w:val="1"/>
      <w:numFmt w:val="bullet"/>
      <w:lvlText w:val=""/>
      <w:lvlJc w:val="left"/>
      <w:pPr>
        <w:tabs>
          <w:tab w:val="num" w:pos="4320"/>
        </w:tabs>
        <w:ind w:left="4320" w:hanging="360"/>
      </w:pPr>
      <w:rPr>
        <w:rFonts w:ascii="Wingdings" w:hAnsi="Wingdings" w:hint="default"/>
      </w:rPr>
    </w:lvl>
    <w:lvl w:ilvl="6" w:tplc="59544290" w:tentative="1">
      <w:start w:val="1"/>
      <w:numFmt w:val="bullet"/>
      <w:lvlText w:val=""/>
      <w:lvlJc w:val="left"/>
      <w:pPr>
        <w:tabs>
          <w:tab w:val="num" w:pos="5040"/>
        </w:tabs>
        <w:ind w:left="5040" w:hanging="360"/>
      </w:pPr>
      <w:rPr>
        <w:rFonts w:ascii="Wingdings" w:hAnsi="Wingdings" w:hint="default"/>
      </w:rPr>
    </w:lvl>
    <w:lvl w:ilvl="7" w:tplc="08D65A24" w:tentative="1">
      <w:start w:val="1"/>
      <w:numFmt w:val="bullet"/>
      <w:lvlText w:val=""/>
      <w:lvlJc w:val="left"/>
      <w:pPr>
        <w:tabs>
          <w:tab w:val="num" w:pos="5760"/>
        </w:tabs>
        <w:ind w:left="5760" w:hanging="360"/>
      </w:pPr>
      <w:rPr>
        <w:rFonts w:ascii="Wingdings" w:hAnsi="Wingdings" w:hint="default"/>
      </w:rPr>
    </w:lvl>
    <w:lvl w:ilvl="8" w:tplc="9B6039B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079444F"/>
    <w:multiLevelType w:val="hybridMultilevel"/>
    <w:tmpl w:val="B796A7D0"/>
    <w:lvl w:ilvl="0" w:tplc="70420736">
      <w:start w:val="1"/>
      <w:numFmt w:val="bullet"/>
      <w:lvlText w:val=""/>
      <w:lvlJc w:val="left"/>
      <w:pPr>
        <w:tabs>
          <w:tab w:val="num" w:pos="720"/>
        </w:tabs>
        <w:ind w:left="720" w:hanging="360"/>
      </w:pPr>
      <w:rPr>
        <w:rFonts w:ascii="Wingdings" w:hAnsi="Wingdings" w:hint="default"/>
      </w:rPr>
    </w:lvl>
    <w:lvl w:ilvl="1" w:tplc="089ED4DA" w:tentative="1">
      <w:start w:val="1"/>
      <w:numFmt w:val="bullet"/>
      <w:lvlText w:val=""/>
      <w:lvlJc w:val="left"/>
      <w:pPr>
        <w:tabs>
          <w:tab w:val="num" w:pos="1440"/>
        </w:tabs>
        <w:ind w:left="1440" w:hanging="360"/>
      </w:pPr>
      <w:rPr>
        <w:rFonts w:ascii="Wingdings" w:hAnsi="Wingdings" w:hint="default"/>
      </w:rPr>
    </w:lvl>
    <w:lvl w:ilvl="2" w:tplc="548CCF54" w:tentative="1">
      <w:start w:val="1"/>
      <w:numFmt w:val="bullet"/>
      <w:lvlText w:val=""/>
      <w:lvlJc w:val="left"/>
      <w:pPr>
        <w:tabs>
          <w:tab w:val="num" w:pos="2160"/>
        </w:tabs>
        <w:ind w:left="2160" w:hanging="360"/>
      </w:pPr>
      <w:rPr>
        <w:rFonts w:ascii="Wingdings" w:hAnsi="Wingdings" w:hint="default"/>
      </w:rPr>
    </w:lvl>
    <w:lvl w:ilvl="3" w:tplc="83AAB2E2" w:tentative="1">
      <w:start w:val="1"/>
      <w:numFmt w:val="bullet"/>
      <w:lvlText w:val=""/>
      <w:lvlJc w:val="left"/>
      <w:pPr>
        <w:tabs>
          <w:tab w:val="num" w:pos="2880"/>
        </w:tabs>
        <w:ind w:left="2880" w:hanging="360"/>
      </w:pPr>
      <w:rPr>
        <w:rFonts w:ascii="Wingdings" w:hAnsi="Wingdings" w:hint="default"/>
      </w:rPr>
    </w:lvl>
    <w:lvl w:ilvl="4" w:tplc="0D9A156C" w:tentative="1">
      <w:start w:val="1"/>
      <w:numFmt w:val="bullet"/>
      <w:lvlText w:val=""/>
      <w:lvlJc w:val="left"/>
      <w:pPr>
        <w:tabs>
          <w:tab w:val="num" w:pos="3600"/>
        </w:tabs>
        <w:ind w:left="3600" w:hanging="360"/>
      </w:pPr>
      <w:rPr>
        <w:rFonts w:ascii="Wingdings" w:hAnsi="Wingdings" w:hint="default"/>
      </w:rPr>
    </w:lvl>
    <w:lvl w:ilvl="5" w:tplc="1C2080B4" w:tentative="1">
      <w:start w:val="1"/>
      <w:numFmt w:val="bullet"/>
      <w:lvlText w:val=""/>
      <w:lvlJc w:val="left"/>
      <w:pPr>
        <w:tabs>
          <w:tab w:val="num" w:pos="4320"/>
        </w:tabs>
        <w:ind w:left="4320" w:hanging="360"/>
      </w:pPr>
      <w:rPr>
        <w:rFonts w:ascii="Wingdings" w:hAnsi="Wingdings" w:hint="default"/>
      </w:rPr>
    </w:lvl>
    <w:lvl w:ilvl="6" w:tplc="019AB7E2" w:tentative="1">
      <w:start w:val="1"/>
      <w:numFmt w:val="bullet"/>
      <w:lvlText w:val=""/>
      <w:lvlJc w:val="left"/>
      <w:pPr>
        <w:tabs>
          <w:tab w:val="num" w:pos="5040"/>
        </w:tabs>
        <w:ind w:left="5040" w:hanging="360"/>
      </w:pPr>
      <w:rPr>
        <w:rFonts w:ascii="Wingdings" w:hAnsi="Wingdings" w:hint="default"/>
      </w:rPr>
    </w:lvl>
    <w:lvl w:ilvl="7" w:tplc="D41CE2A0" w:tentative="1">
      <w:start w:val="1"/>
      <w:numFmt w:val="bullet"/>
      <w:lvlText w:val=""/>
      <w:lvlJc w:val="left"/>
      <w:pPr>
        <w:tabs>
          <w:tab w:val="num" w:pos="5760"/>
        </w:tabs>
        <w:ind w:left="5760" w:hanging="360"/>
      </w:pPr>
      <w:rPr>
        <w:rFonts w:ascii="Wingdings" w:hAnsi="Wingdings" w:hint="default"/>
      </w:rPr>
    </w:lvl>
    <w:lvl w:ilvl="8" w:tplc="B12427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192797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283158D"/>
    <w:multiLevelType w:val="hybridMultilevel"/>
    <w:tmpl w:val="01D250F2"/>
    <w:lvl w:ilvl="0" w:tplc="ED3217B6">
      <w:start w:val="1"/>
      <w:numFmt w:val="bullet"/>
      <w:lvlText w:val=""/>
      <w:lvlJc w:val="left"/>
      <w:pPr>
        <w:tabs>
          <w:tab w:val="num" w:pos="720"/>
        </w:tabs>
        <w:ind w:left="720" w:hanging="360"/>
      </w:pPr>
      <w:rPr>
        <w:rFonts w:ascii="Wingdings" w:hAnsi="Wingdings" w:hint="default"/>
      </w:rPr>
    </w:lvl>
    <w:lvl w:ilvl="1" w:tplc="0EA65626">
      <w:start w:val="1"/>
      <w:numFmt w:val="bullet"/>
      <w:lvlText w:val=""/>
      <w:lvlJc w:val="left"/>
      <w:pPr>
        <w:tabs>
          <w:tab w:val="num" w:pos="1440"/>
        </w:tabs>
        <w:ind w:left="1440" w:hanging="360"/>
      </w:pPr>
      <w:rPr>
        <w:rFonts w:ascii="Wingdings" w:hAnsi="Wingdings" w:hint="default"/>
      </w:rPr>
    </w:lvl>
    <w:lvl w:ilvl="2" w:tplc="84CE37BC" w:tentative="1">
      <w:start w:val="1"/>
      <w:numFmt w:val="bullet"/>
      <w:lvlText w:val=""/>
      <w:lvlJc w:val="left"/>
      <w:pPr>
        <w:tabs>
          <w:tab w:val="num" w:pos="2160"/>
        </w:tabs>
        <w:ind w:left="2160" w:hanging="360"/>
      </w:pPr>
      <w:rPr>
        <w:rFonts w:ascii="Wingdings" w:hAnsi="Wingdings" w:hint="default"/>
      </w:rPr>
    </w:lvl>
    <w:lvl w:ilvl="3" w:tplc="B53C3244" w:tentative="1">
      <w:start w:val="1"/>
      <w:numFmt w:val="bullet"/>
      <w:lvlText w:val=""/>
      <w:lvlJc w:val="left"/>
      <w:pPr>
        <w:tabs>
          <w:tab w:val="num" w:pos="2880"/>
        </w:tabs>
        <w:ind w:left="2880" w:hanging="360"/>
      </w:pPr>
      <w:rPr>
        <w:rFonts w:ascii="Wingdings" w:hAnsi="Wingdings" w:hint="default"/>
      </w:rPr>
    </w:lvl>
    <w:lvl w:ilvl="4" w:tplc="D3502A98" w:tentative="1">
      <w:start w:val="1"/>
      <w:numFmt w:val="bullet"/>
      <w:lvlText w:val=""/>
      <w:lvlJc w:val="left"/>
      <w:pPr>
        <w:tabs>
          <w:tab w:val="num" w:pos="3600"/>
        </w:tabs>
        <w:ind w:left="3600" w:hanging="360"/>
      </w:pPr>
      <w:rPr>
        <w:rFonts w:ascii="Wingdings" w:hAnsi="Wingdings" w:hint="default"/>
      </w:rPr>
    </w:lvl>
    <w:lvl w:ilvl="5" w:tplc="97F4E4A6" w:tentative="1">
      <w:start w:val="1"/>
      <w:numFmt w:val="bullet"/>
      <w:lvlText w:val=""/>
      <w:lvlJc w:val="left"/>
      <w:pPr>
        <w:tabs>
          <w:tab w:val="num" w:pos="4320"/>
        </w:tabs>
        <w:ind w:left="4320" w:hanging="360"/>
      </w:pPr>
      <w:rPr>
        <w:rFonts w:ascii="Wingdings" w:hAnsi="Wingdings" w:hint="default"/>
      </w:rPr>
    </w:lvl>
    <w:lvl w:ilvl="6" w:tplc="45C2BA26" w:tentative="1">
      <w:start w:val="1"/>
      <w:numFmt w:val="bullet"/>
      <w:lvlText w:val=""/>
      <w:lvlJc w:val="left"/>
      <w:pPr>
        <w:tabs>
          <w:tab w:val="num" w:pos="5040"/>
        </w:tabs>
        <w:ind w:left="5040" w:hanging="360"/>
      </w:pPr>
      <w:rPr>
        <w:rFonts w:ascii="Wingdings" w:hAnsi="Wingdings" w:hint="default"/>
      </w:rPr>
    </w:lvl>
    <w:lvl w:ilvl="7" w:tplc="F6C0CEF0" w:tentative="1">
      <w:start w:val="1"/>
      <w:numFmt w:val="bullet"/>
      <w:lvlText w:val=""/>
      <w:lvlJc w:val="left"/>
      <w:pPr>
        <w:tabs>
          <w:tab w:val="num" w:pos="5760"/>
        </w:tabs>
        <w:ind w:left="5760" w:hanging="360"/>
      </w:pPr>
      <w:rPr>
        <w:rFonts w:ascii="Wingdings" w:hAnsi="Wingdings" w:hint="default"/>
      </w:rPr>
    </w:lvl>
    <w:lvl w:ilvl="8" w:tplc="4C12D02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AC50B1"/>
    <w:multiLevelType w:val="hybridMultilevel"/>
    <w:tmpl w:val="BA08376E"/>
    <w:lvl w:ilvl="0" w:tplc="0958F31C">
      <w:start w:val="1"/>
      <w:numFmt w:val="bullet"/>
      <w:lvlText w:val=""/>
      <w:lvlJc w:val="left"/>
      <w:pPr>
        <w:tabs>
          <w:tab w:val="num" w:pos="720"/>
        </w:tabs>
        <w:ind w:left="720" w:hanging="360"/>
      </w:pPr>
      <w:rPr>
        <w:rFonts w:ascii="Wingdings" w:hAnsi="Wingdings" w:hint="default"/>
      </w:rPr>
    </w:lvl>
    <w:lvl w:ilvl="1" w:tplc="1B7CD5A8" w:tentative="1">
      <w:start w:val="1"/>
      <w:numFmt w:val="bullet"/>
      <w:lvlText w:val=""/>
      <w:lvlJc w:val="left"/>
      <w:pPr>
        <w:tabs>
          <w:tab w:val="num" w:pos="1440"/>
        </w:tabs>
        <w:ind w:left="1440" w:hanging="360"/>
      </w:pPr>
      <w:rPr>
        <w:rFonts w:ascii="Wingdings" w:hAnsi="Wingdings" w:hint="default"/>
      </w:rPr>
    </w:lvl>
    <w:lvl w:ilvl="2" w:tplc="1B7CACAC" w:tentative="1">
      <w:start w:val="1"/>
      <w:numFmt w:val="bullet"/>
      <w:lvlText w:val=""/>
      <w:lvlJc w:val="left"/>
      <w:pPr>
        <w:tabs>
          <w:tab w:val="num" w:pos="2160"/>
        </w:tabs>
        <w:ind w:left="2160" w:hanging="360"/>
      </w:pPr>
      <w:rPr>
        <w:rFonts w:ascii="Wingdings" w:hAnsi="Wingdings" w:hint="default"/>
      </w:rPr>
    </w:lvl>
    <w:lvl w:ilvl="3" w:tplc="C2D889E2" w:tentative="1">
      <w:start w:val="1"/>
      <w:numFmt w:val="bullet"/>
      <w:lvlText w:val=""/>
      <w:lvlJc w:val="left"/>
      <w:pPr>
        <w:tabs>
          <w:tab w:val="num" w:pos="2880"/>
        </w:tabs>
        <w:ind w:left="2880" w:hanging="360"/>
      </w:pPr>
      <w:rPr>
        <w:rFonts w:ascii="Wingdings" w:hAnsi="Wingdings" w:hint="default"/>
      </w:rPr>
    </w:lvl>
    <w:lvl w:ilvl="4" w:tplc="1C961520" w:tentative="1">
      <w:start w:val="1"/>
      <w:numFmt w:val="bullet"/>
      <w:lvlText w:val=""/>
      <w:lvlJc w:val="left"/>
      <w:pPr>
        <w:tabs>
          <w:tab w:val="num" w:pos="3600"/>
        </w:tabs>
        <w:ind w:left="3600" w:hanging="360"/>
      </w:pPr>
      <w:rPr>
        <w:rFonts w:ascii="Wingdings" w:hAnsi="Wingdings" w:hint="default"/>
      </w:rPr>
    </w:lvl>
    <w:lvl w:ilvl="5" w:tplc="EFF052AA" w:tentative="1">
      <w:start w:val="1"/>
      <w:numFmt w:val="bullet"/>
      <w:lvlText w:val=""/>
      <w:lvlJc w:val="left"/>
      <w:pPr>
        <w:tabs>
          <w:tab w:val="num" w:pos="4320"/>
        </w:tabs>
        <w:ind w:left="4320" w:hanging="360"/>
      </w:pPr>
      <w:rPr>
        <w:rFonts w:ascii="Wingdings" w:hAnsi="Wingdings" w:hint="default"/>
      </w:rPr>
    </w:lvl>
    <w:lvl w:ilvl="6" w:tplc="BCD4B744" w:tentative="1">
      <w:start w:val="1"/>
      <w:numFmt w:val="bullet"/>
      <w:lvlText w:val=""/>
      <w:lvlJc w:val="left"/>
      <w:pPr>
        <w:tabs>
          <w:tab w:val="num" w:pos="5040"/>
        </w:tabs>
        <w:ind w:left="5040" w:hanging="360"/>
      </w:pPr>
      <w:rPr>
        <w:rFonts w:ascii="Wingdings" w:hAnsi="Wingdings" w:hint="default"/>
      </w:rPr>
    </w:lvl>
    <w:lvl w:ilvl="7" w:tplc="5D2CC144" w:tentative="1">
      <w:start w:val="1"/>
      <w:numFmt w:val="bullet"/>
      <w:lvlText w:val=""/>
      <w:lvlJc w:val="left"/>
      <w:pPr>
        <w:tabs>
          <w:tab w:val="num" w:pos="5760"/>
        </w:tabs>
        <w:ind w:left="5760" w:hanging="360"/>
      </w:pPr>
      <w:rPr>
        <w:rFonts w:ascii="Wingdings" w:hAnsi="Wingdings" w:hint="default"/>
      </w:rPr>
    </w:lvl>
    <w:lvl w:ilvl="8" w:tplc="CE5C41D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951F6E"/>
    <w:multiLevelType w:val="hybridMultilevel"/>
    <w:tmpl w:val="DC789EF6"/>
    <w:lvl w:ilvl="0" w:tplc="EAC8AD0E">
      <w:start w:val="1"/>
      <w:numFmt w:val="bullet"/>
      <w:lvlText w:val=""/>
      <w:lvlJc w:val="left"/>
      <w:pPr>
        <w:tabs>
          <w:tab w:val="num" w:pos="720"/>
        </w:tabs>
        <w:ind w:left="720" w:hanging="360"/>
      </w:pPr>
      <w:rPr>
        <w:rFonts w:ascii="Wingdings" w:hAnsi="Wingdings" w:hint="default"/>
      </w:rPr>
    </w:lvl>
    <w:lvl w:ilvl="1" w:tplc="736A294E" w:tentative="1">
      <w:start w:val="1"/>
      <w:numFmt w:val="bullet"/>
      <w:lvlText w:val=""/>
      <w:lvlJc w:val="left"/>
      <w:pPr>
        <w:tabs>
          <w:tab w:val="num" w:pos="1440"/>
        </w:tabs>
        <w:ind w:left="1440" w:hanging="360"/>
      </w:pPr>
      <w:rPr>
        <w:rFonts w:ascii="Wingdings" w:hAnsi="Wingdings" w:hint="default"/>
      </w:rPr>
    </w:lvl>
    <w:lvl w:ilvl="2" w:tplc="0C580C04" w:tentative="1">
      <w:start w:val="1"/>
      <w:numFmt w:val="bullet"/>
      <w:lvlText w:val=""/>
      <w:lvlJc w:val="left"/>
      <w:pPr>
        <w:tabs>
          <w:tab w:val="num" w:pos="2160"/>
        </w:tabs>
        <w:ind w:left="2160" w:hanging="360"/>
      </w:pPr>
      <w:rPr>
        <w:rFonts w:ascii="Wingdings" w:hAnsi="Wingdings" w:hint="default"/>
      </w:rPr>
    </w:lvl>
    <w:lvl w:ilvl="3" w:tplc="5BE84AEE" w:tentative="1">
      <w:start w:val="1"/>
      <w:numFmt w:val="bullet"/>
      <w:lvlText w:val=""/>
      <w:lvlJc w:val="left"/>
      <w:pPr>
        <w:tabs>
          <w:tab w:val="num" w:pos="2880"/>
        </w:tabs>
        <w:ind w:left="2880" w:hanging="360"/>
      </w:pPr>
      <w:rPr>
        <w:rFonts w:ascii="Wingdings" w:hAnsi="Wingdings" w:hint="default"/>
      </w:rPr>
    </w:lvl>
    <w:lvl w:ilvl="4" w:tplc="0BB20782" w:tentative="1">
      <w:start w:val="1"/>
      <w:numFmt w:val="bullet"/>
      <w:lvlText w:val=""/>
      <w:lvlJc w:val="left"/>
      <w:pPr>
        <w:tabs>
          <w:tab w:val="num" w:pos="3600"/>
        </w:tabs>
        <w:ind w:left="3600" w:hanging="360"/>
      </w:pPr>
      <w:rPr>
        <w:rFonts w:ascii="Wingdings" w:hAnsi="Wingdings" w:hint="default"/>
      </w:rPr>
    </w:lvl>
    <w:lvl w:ilvl="5" w:tplc="6082D5A4" w:tentative="1">
      <w:start w:val="1"/>
      <w:numFmt w:val="bullet"/>
      <w:lvlText w:val=""/>
      <w:lvlJc w:val="left"/>
      <w:pPr>
        <w:tabs>
          <w:tab w:val="num" w:pos="4320"/>
        </w:tabs>
        <w:ind w:left="4320" w:hanging="360"/>
      </w:pPr>
      <w:rPr>
        <w:rFonts w:ascii="Wingdings" w:hAnsi="Wingdings" w:hint="default"/>
      </w:rPr>
    </w:lvl>
    <w:lvl w:ilvl="6" w:tplc="9D1E0F5A" w:tentative="1">
      <w:start w:val="1"/>
      <w:numFmt w:val="bullet"/>
      <w:lvlText w:val=""/>
      <w:lvlJc w:val="left"/>
      <w:pPr>
        <w:tabs>
          <w:tab w:val="num" w:pos="5040"/>
        </w:tabs>
        <w:ind w:left="5040" w:hanging="360"/>
      </w:pPr>
      <w:rPr>
        <w:rFonts w:ascii="Wingdings" w:hAnsi="Wingdings" w:hint="default"/>
      </w:rPr>
    </w:lvl>
    <w:lvl w:ilvl="7" w:tplc="57F23730" w:tentative="1">
      <w:start w:val="1"/>
      <w:numFmt w:val="bullet"/>
      <w:lvlText w:val=""/>
      <w:lvlJc w:val="left"/>
      <w:pPr>
        <w:tabs>
          <w:tab w:val="num" w:pos="5760"/>
        </w:tabs>
        <w:ind w:left="5760" w:hanging="360"/>
      </w:pPr>
      <w:rPr>
        <w:rFonts w:ascii="Wingdings" w:hAnsi="Wingdings" w:hint="default"/>
      </w:rPr>
    </w:lvl>
    <w:lvl w:ilvl="8" w:tplc="B37C0EA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4D6D1F"/>
    <w:multiLevelType w:val="multilevel"/>
    <w:tmpl w:val="F2DC751E"/>
    <w:lvl w:ilvl="0">
      <w:start w:val="1"/>
      <w:numFmt w:val="decimal"/>
      <w:lvlText w:val="%1."/>
      <w:lvlJc w:val="left"/>
      <w:pPr>
        <w:ind w:left="1494" w:hanging="360"/>
      </w:pPr>
      <w:rPr>
        <w:rFonts w:hint="default"/>
      </w:rPr>
    </w:lvl>
    <w:lvl w:ilvl="1">
      <w:start w:val="1"/>
      <w:numFmt w:val="decimal"/>
      <w:isLgl/>
      <w:lvlText w:val="%1.%2."/>
      <w:lvlJc w:val="left"/>
      <w:pPr>
        <w:ind w:left="2124" w:hanging="990"/>
      </w:pPr>
      <w:rPr>
        <w:rFonts w:hint="default"/>
      </w:rPr>
    </w:lvl>
    <w:lvl w:ilvl="2">
      <w:start w:val="1"/>
      <w:numFmt w:val="decimal"/>
      <w:isLgl/>
      <w:lvlText w:val="%1.%2.%3."/>
      <w:lvlJc w:val="left"/>
      <w:pPr>
        <w:ind w:left="2124" w:hanging="990"/>
      </w:pPr>
      <w:rPr>
        <w:rFonts w:hint="default"/>
      </w:rPr>
    </w:lvl>
    <w:lvl w:ilvl="3">
      <w:start w:val="1"/>
      <w:numFmt w:val="decimal"/>
      <w:isLgl/>
      <w:lvlText w:val="%1.%2.%3.%4."/>
      <w:lvlJc w:val="left"/>
      <w:pPr>
        <w:ind w:left="2124" w:hanging="99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934" w:hanging="1800"/>
      </w:pPr>
      <w:rPr>
        <w:rFonts w:hint="default"/>
      </w:rPr>
    </w:lvl>
  </w:abstractNum>
  <w:abstractNum w:abstractNumId="15" w15:restartNumberingAfterBreak="0">
    <w:nsid w:val="4AAA2E5A"/>
    <w:multiLevelType w:val="hybridMultilevel"/>
    <w:tmpl w:val="C360BF9E"/>
    <w:lvl w:ilvl="0" w:tplc="B8D0992C">
      <w:start w:val="1"/>
      <w:numFmt w:val="bullet"/>
      <w:lvlText w:val=""/>
      <w:lvlJc w:val="left"/>
      <w:pPr>
        <w:tabs>
          <w:tab w:val="num" w:pos="720"/>
        </w:tabs>
        <w:ind w:left="720" w:hanging="360"/>
      </w:pPr>
      <w:rPr>
        <w:rFonts w:ascii="Wingdings" w:hAnsi="Wingdings" w:hint="default"/>
      </w:rPr>
    </w:lvl>
    <w:lvl w:ilvl="1" w:tplc="C8CAAC34">
      <w:start w:val="1"/>
      <w:numFmt w:val="bullet"/>
      <w:lvlText w:val=""/>
      <w:lvlJc w:val="left"/>
      <w:pPr>
        <w:tabs>
          <w:tab w:val="num" w:pos="1440"/>
        </w:tabs>
        <w:ind w:left="1440" w:hanging="360"/>
      </w:pPr>
      <w:rPr>
        <w:rFonts w:ascii="Wingdings" w:hAnsi="Wingdings" w:hint="default"/>
      </w:rPr>
    </w:lvl>
    <w:lvl w:ilvl="2" w:tplc="C26EA950" w:tentative="1">
      <w:start w:val="1"/>
      <w:numFmt w:val="bullet"/>
      <w:lvlText w:val=""/>
      <w:lvlJc w:val="left"/>
      <w:pPr>
        <w:tabs>
          <w:tab w:val="num" w:pos="2160"/>
        </w:tabs>
        <w:ind w:left="2160" w:hanging="360"/>
      </w:pPr>
      <w:rPr>
        <w:rFonts w:ascii="Wingdings" w:hAnsi="Wingdings" w:hint="default"/>
      </w:rPr>
    </w:lvl>
    <w:lvl w:ilvl="3" w:tplc="F9E2FCDC" w:tentative="1">
      <w:start w:val="1"/>
      <w:numFmt w:val="bullet"/>
      <w:lvlText w:val=""/>
      <w:lvlJc w:val="left"/>
      <w:pPr>
        <w:tabs>
          <w:tab w:val="num" w:pos="2880"/>
        </w:tabs>
        <w:ind w:left="2880" w:hanging="360"/>
      </w:pPr>
      <w:rPr>
        <w:rFonts w:ascii="Wingdings" w:hAnsi="Wingdings" w:hint="default"/>
      </w:rPr>
    </w:lvl>
    <w:lvl w:ilvl="4" w:tplc="11381576" w:tentative="1">
      <w:start w:val="1"/>
      <w:numFmt w:val="bullet"/>
      <w:lvlText w:val=""/>
      <w:lvlJc w:val="left"/>
      <w:pPr>
        <w:tabs>
          <w:tab w:val="num" w:pos="3600"/>
        </w:tabs>
        <w:ind w:left="3600" w:hanging="360"/>
      </w:pPr>
      <w:rPr>
        <w:rFonts w:ascii="Wingdings" w:hAnsi="Wingdings" w:hint="default"/>
      </w:rPr>
    </w:lvl>
    <w:lvl w:ilvl="5" w:tplc="AE3230BE" w:tentative="1">
      <w:start w:val="1"/>
      <w:numFmt w:val="bullet"/>
      <w:lvlText w:val=""/>
      <w:lvlJc w:val="left"/>
      <w:pPr>
        <w:tabs>
          <w:tab w:val="num" w:pos="4320"/>
        </w:tabs>
        <w:ind w:left="4320" w:hanging="360"/>
      </w:pPr>
      <w:rPr>
        <w:rFonts w:ascii="Wingdings" w:hAnsi="Wingdings" w:hint="default"/>
      </w:rPr>
    </w:lvl>
    <w:lvl w:ilvl="6" w:tplc="45AE70B2" w:tentative="1">
      <w:start w:val="1"/>
      <w:numFmt w:val="bullet"/>
      <w:lvlText w:val=""/>
      <w:lvlJc w:val="left"/>
      <w:pPr>
        <w:tabs>
          <w:tab w:val="num" w:pos="5040"/>
        </w:tabs>
        <w:ind w:left="5040" w:hanging="360"/>
      </w:pPr>
      <w:rPr>
        <w:rFonts w:ascii="Wingdings" w:hAnsi="Wingdings" w:hint="default"/>
      </w:rPr>
    </w:lvl>
    <w:lvl w:ilvl="7" w:tplc="C844565C" w:tentative="1">
      <w:start w:val="1"/>
      <w:numFmt w:val="bullet"/>
      <w:lvlText w:val=""/>
      <w:lvlJc w:val="left"/>
      <w:pPr>
        <w:tabs>
          <w:tab w:val="num" w:pos="5760"/>
        </w:tabs>
        <w:ind w:left="5760" w:hanging="360"/>
      </w:pPr>
      <w:rPr>
        <w:rFonts w:ascii="Wingdings" w:hAnsi="Wingdings" w:hint="default"/>
      </w:rPr>
    </w:lvl>
    <w:lvl w:ilvl="8" w:tplc="64D22F7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F426073"/>
    <w:multiLevelType w:val="hybridMultilevel"/>
    <w:tmpl w:val="EB90AA12"/>
    <w:lvl w:ilvl="0" w:tplc="8A4CE7F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9381360"/>
    <w:multiLevelType w:val="hybridMultilevel"/>
    <w:tmpl w:val="0C8CDAD2"/>
    <w:lvl w:ilvl="0" w:tplc="434C3CEE">
      <w:start w:val="1"/>
      <w:numFmt w:val="bullet"/>
      <w:lvlText w:val=""/>
      <w:lvlJc w:val="left"/>
      <w:pPr>
        <w:tabs>
          <w:tab w:val="num" w:pos="720"/>
        </w:tabs>
        <w:ind w:left="720" w:hanging="360"/>
      </w:pPr>
      <w:rPr>
        <w:rFonts w:ascii="Wingdings" w:hAnsi="Wingdings" w:hint="default"/>
      </w:rPr>
    </w:lvl>
    <w:lvl w:ilvl="1" w:tplc="E9C48152" w:tentative="1">
      <w:start w:val="1"/>
      <w:numFmt w:val="bullet"/>
      <w:lvlText w:val=""/>
      <w:lvlJc w:val="left"/>
      <w:pPr>
        <w:tabs>
          <w:tab w:val="num" w:pos="1440"/>
        </w:tabs>
        <w:ind w:left="1440" w:hanging="360"/>
      </w:pPr>
      <w:rPr>
        <w:rFonts w:ascii="Wingdings" w:hAnsi="Wingdings" w:hint="default"/>
      </w:rPr>
    </w:lvl>
    <w:lvl w:ilvl="2" w:tplc="920C758C" w:tentative="1">
      <w:start w:val="1"/>
      <w:numFmt w:val="bullet"/>
      <w:lvlText w:val=""/>
      <w:lvlJc w:val="left"/>
      <w:pPr>
        <w:tabs>
          <w:tab w:val="num" w:pos="2160"/>
        </w:tabs>
        <w:ind w:left="2160" w:hanging="360"/>
      </w:pPr>
      <w:rPr>
        <w:rFonts w:ascii="Wingdings" w:hAnsi="Wingdings" w:hint="default"/>
      </w:rPr>
    </w:lvl>
    <w:lvl w:ilvl="3" w:tplc="17BE23D8" w:tentative="1">
      <w:start w:val="1"/>
      <w:numFmt w:val="bullet"/>
      <w:lvlText w:val=""/>
      <w:lvlJc w:val="left"/>
      <w:pPr>
        <w:tabs>
          <w:tab w:val="num" w:pos="2880"/>
        </w:tabs>
        <w:ind w:left="2880" w:hanging="360"/>
      </w:pPr>
      <w:rPr>
        <w:rFonts w:ascii="Wingdings" w:hAnsi="Wingdings" w:hint="default"/>
      </w:rPr>
    </w:lvl>
    <w:lvl w:ilvl="4" w:tplc="60122C60" w:tentative="1">
      <w:start w:val="1"/>
      <w:numFmt w:val="bullet"/>
      <w:lvlText w:val=""/>
      <w:lvlJc w:val="left"/>
      <w:pPr>
        <w:tabs>
          <w:tab w:val="num" w:pos="3600"/>
        </w:tabs>
        <w:ind w:left="3600" w:hanging="360"/>
      </w:pPr>
      <w:rPr>
        <w:rFonts w:ascii="Wingdings" w:hAnsi="Wingdings" w:hint="default"/>
      </w:rPr>
    </w:lvl>
    <w:lvl w:ilvl="5" w:tplc="C394A4FC" w:tentative="1">
      <w:start w:val="1"/>
      <w:numFmt w:val="bullet"/>
      <w:lvlText w:val=""/>
      <w:lvlJc w:val="left"/>
      <w:pPr>
        <w:tabs>
          <w:tab w:val="num" w:pos="4320"/>
        </w:tabs>
        <w:ind w:left="4320" w:hanging="360"/>
      </w:pPr>
      <w:rPr>
        <w:rFonts w:ascii="Wingdings" w:hAnsi="Wingdings" w:hint="default"/>
      </w:rPr>
    </w:lvl>
    <w:lvl w:ilvl="6" w:tplc="C08E8298" w:tentative="1">
      <w:start w:val="1"/>
      <w:numFmt w:val="bullet"/>
      <w:lvlText w:val=""/>
      <w:lvlJc w:val="left"/>
      <w:pPr>
        <w:tabs>
          <w:tab w:val="num" w:pos="5040"/>
        </w:tabs>
        <w:ind w:left="5040" w:hanging="360"/>
      </w:pPr>
      <w:rPr>
        <w:rFonts w:ascii="Wingdings" w:hAnsi="Wingdings" w:hint="default"/>
      </w:rPr>
    </w:lvl>
    <w:lvl w:ilvl="7" w:tplc="9578800C" w:tentative="1">
      <w:start w:val="1"/>
      <w:numFmt w:val="bullet"/>
      <w:lvlText w:val=""/>
      <w:lvlJc w:val="left"/>
      <w:pPr>
        <w:tabs>
          <w:tab w:val="num" w:pos="5760"/>
        </w:tabs>
        <w:ind w:left="5760" w:hanging="360"/>
      </w:pPr>
      <w:rPr>
        <w:rFonts w:ascii="Wingdings" w:hAnsi="Wingdings" w:hint="default"/>
      </w:rPr>
    </w:lvl>
    <w:lvl w:ilvl="8" w:tplc="D89C79F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DED1762"/>
    <w:multiLevelType w:val="hybridMultilevel"/>
    <w:tmpl w:val="79681488"/>
    <w:lvl w:ilvl="0" w:tplc="0276C5AE">
      <w:start w:val="1"/>
      <w:numFmt w:val="bullet"/>
      <w:lvlText w:val=""/>
      <w:lvlJc w:val="left"/>
      <w:pPr>
        <w:tabs>
          <w:tab w:val="num" w:pos="720"/>
        </w:tabs>
        <w:ind w:left="720" w:hanging="360"/>
      </w:pPr>
      <w:rPr>
        <w:rFonts w:ascii="Wingdings" w:hAnsi="Wingdings" w:hint="default"/>
      </w:rPr>
    </w:lvl>
    <w:lvl w:ilvl="1" w:tplc="518E075A" w:tentative="1">
      <w:start w:val="1"/>
      <w:numFmt w:val="bullet"/>
      <w:lvlText w:val=""/>
      <w:lvlJc w:val="left"/>
      <w:pPr>
        <w:tabs>
          <w:tab w:val="num" w:pos="1440"/>
        </w:tabs>
        <w:ind w:left="1440" w:hanging="360"/>
      </w:pPr>
      <w:rPr>
        <w:rFonts w:ascii="Wingdings" w:hAnsi="Wingdings" w:hint="default"/>
      </w:rPr>
    </w:lvl>
    <w:lvl w:ilvl="2" w:tplc="65CA4C0A" w:tentative="1">
      <w:start w:val="1"/>
      <w:numFmt w:val="bullet"/>
      <w:lvlText w:val=""/>
      <w:lvlJc w:val="left"/>
      <w:pPr>
        <w:tabs>
          <w:tab w:val="num" w:pos="2160"/>
        </w:tabs>
        <w:ind w:left="2160" w:hanging="360"/>
      </w:pPr>
      <w:rPr>
        <w:rFonts w:ascii="Wingdings" w:hAnsi="Wingdings" w:hint="default"/>
      </w:rPr>
    </w:lvl>
    <w:lvl w:ilvl="3" w:tplc="A0FAFF8E" w:tentative="1">
      <w:start w:val="1"/>
      <w:numFmt w:val="bullet"/>
      <w:lvlText w:val=""/>
      <w:lvlJc w:val="left"/>
      <w:pPr>
        <w:tabs>
          <w:tab w:val="num" w:pos="2880"/>
        </w:tabs>
        <w:ind w:left="2880" w:hanging="360"/>
      </w:pPr>
      <w:rPr>
        <w:rFonts w:ascii="Wingdings" w:hAnsi="Wingdings" w:hint="default"/>
      </w:rPr>
    </w:lvl>
    <w:lvl w:ilvl="4" w:tplc="B688FDB8" w:tentative="1">
      <w:start w:val="1"/>
      <w:numFmt w:val="bullet"/>
      <w:lvlText w:val=""/>
      <w:lvlJc w:val="left"/>
      <w:pPr>
        <w:tabs>
          <w:tab w:val="num" w:pos="3600"/>
        </w:tabs>
        <w:ind w:left="3600" w:hanging="360"/>
      </w:pPr>
      <w:rPr>
        <w:rFonts w:ascii="Wingdings" w:hAnsi="Wingdings" w:hint="default"/>
      </w:rPr>
    </w:lvl>
    <w:lvl w:ilvl="5" w:tplc="1D3CD5CC" w:tentative="1">
      <w:start w:val="1"/>
      <w:numFmt w:val="bullet"/>
      <w:lvlText w:val=""/>
      <w:lvlJc w:val="left"/>
      <w:pPr>
        <w:tabs>
          <w:tab w:val="num" w:pos="4320"/>
        </w:tabs>
        <w:ind w:left="4320" w:hanging="360"/>
      </w:pPr>
      <w:rPr>
        <w:rFonts w:ascii="Wingdings" w:hAnsi="Wingdings" w:hint="default"/>
      </w:rPr>
    </w:lvl>
    <w:lvl w:ilvl="6" w:tplc="7C6A70DE" w:tentative="1">
      <w:start w:val="1"/>
      <w:numFmt w:val="bullet"/>
      <w:lvlText w:val=""/>
      <w:lvlJc w:val="left"/>
      <w:pPr>
        <w:tabs>
          <w:tab w:val="num" w:pos="5040"/>
        </w:tabs>
        <w:ind w:left="5040" w:hanging="360"/>
      </w:pPr>
      <w:rPr>
        <w:rFonts w:ascii="Wingdings" w:hAnsi="Wingdings" w:hint="default"/>
      </w:rPr>
    </w:lvl>
    <w:lvl w:ilvl="7" w:tplc="5E5E997A" w:tentative="1">
      <w:start w:val="1"/>
      <w:numFmt w:val="bullet"/>
      <w:lvlText w:val=""/>
      <w:lvlJc w:val="left"/>
      <w:pPr>
        <w:tabs>
          <w:tab w:val="num" w:pos="5760"/>
        </w:tabs>
        <w:ind w:left="5760" w:hanging="360"/>
      </w:pPr>
      <w:rPr>
        <w:rFonts w:ascii="Wingdings" w:hAnsi="Wingdings" w:hint="default"/>
      </w:rPr>
    </w:lvl>
    <w:lvl w:ilvl="8" w:tplc="6FD0DFC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E3724A6"/>
    <w:multiLevelType w:val="hybridMultilevel"/>
    <w:tmpl w:val="52749AEE"/>
    <w:lvl w:ilvl="0" w:tplc="11846490">
      <w:start w:val="1"/>
      <w:numFmt w:val="bullet"/>
      <w:lvlText w:val=""/>
      <w:lvlJc w:val="left"/>
      <w:pPr>
        <w:tabs>
          <w:tab w:val="num" w:pos="720"/>
        </w:tabs>
        <w:ind w:left="720" w:hanging="360"/>
      </w:pPr>
      <w:rPr>
        <w:rFonts w:ascii="Wingdings" w:hAnsi="Wingdings" w:hint="default"/>
      </w:rPr>
    </w:lvl>
    <w:lvl w:ilvl="1" w:tplc="57DE33F8">
      <w:start w:val="1"/>
      <w:numFmt w:val="bullet"/>
      <w:lvlText w:val=""/>
      <w:lvlJc w:val="left"/>
      <w:pPr>
        <w:tabs>
          <w:tab w:val="num" w:pos="1440"/>
        </w:tabs>
        <w:ind w:left="1440" w:hanging="360"/>
      </w:pPr>
      <w:rPr>
        <w:rFonts w:ascii="Wingdings" w:hAnsi="Wingdings" w:hint="default"/>
      </w:rPr>
    </w:lvl>
    <w:lvl w:ilvl="2" w:tplc="F7921C86" w:tentative="1">
      <w:start w:val="1"/>
      <w:numFmt w:val="bullet"/>
      <w:lvlText w:val=""/>
      <w:lvlJc w:val="left"/>
      <w:pPr>
        <w:tabs>
          <w:tab w:val="num" w:pos="2160"/>
        </w:tabs>
        <w:ind w:left="2160" w:hanging="360"/>
      </w:pPr>
      <w:rPr>
        <w:rFonts w:ascii="Wingdings" w:hAnsi="Wingdings" w:hint="default"/>
      </w:rPr>
    </w:lvl>
    <w:lvl w:ilvl="3" w:tplc="8A38EA72" w:tentative="1">
      <w:start w:val="1"/>
      <w:numFmt w:val="bullet"/>
      <w:lvlText w:val=""/>
      <w:lvlJc w:val="left"/>
      <w:pPr>
        <w:tabs>
          <w:tab w:val="num" w:pos="2880"/>
        </w:tabs>
        <w:ind w:left="2880" w:hanging="360"/>
      </w:pPr>
      <w:rPr>
        <w:rFonts w:ascii="Wingdings" w:hAnsi="Wingdings" w:hint="default"/>
      </w:rPr>
    </w:lvl>
    <w:lvl w:ilvl="4" w:tplc="D7BA7AF4" w:tentative="1">
      <w:start w:val="1"/>
      <w:numFmt w:val="bullet"/>
      <w:lvlText w:val=""/>
      <w:lvlJc w:val="left"/>
      <w:pPr>
        <w:tabs>
          <w:tab w:val="num" w:pos="3600"/>
        </w:tabs>
        <w:ind w:left="3600" w:hanging="360"/>
      </w:pPr>
      <w:rPr>
        <w:rFonts w:ascii="Wingdings" w:hAnsi="Wingdings" w:hint="default"/>
      </w:rPr>
    </w:lvl>
    <w:lvl w:ilvl="5" w:tplc="4776DA0E" w:tentative="1">
      <w:start w:val="1"/>
      <w:numFmt w:val="bullet"/>
      <w:lvlText w:val=""/>
      <w:lvlJc w:val="left"/>
      <w:pPr>
        <w:tabs>
          <w:tab w:val="num" w:pos="4320"/>
        </w:tabs>
        <w:ind w:left="4320" w:hanging="360"/>
      </w:pPr>
      <w:rPr>
        <w:rFonts w:ascii="Wingdings" w:hAnsi="Wingdings" w:hint="default"/>
      </w:rPr>
    </w:lvl>
    <w:lvl w:ilvl="6" w:tplc="F1804032" w:tentative="1">
      <w:start w:val="1"/>
      <w:numFmt w:val="bullet"/>
      <w:lvlText w:val=""/>
      <w:lvlJc w:val="left"/>
      <w:pPr>
        <w:tabs>
          <w:tab w:val="num" w:pos="5040"/>
        </w:tabs>
        <w:ind w:left="5040" w:hanging="360"/>
      </w:pPr>
      <w:rPr>
        <w:rFonts w:ascii="Wingdings" w:hAnsi="Wingdings" w:hint="default"/>
      </w:rPr>
    </w:lvl>
    <w:lvl w:ilvl="7" w:tplc="3C1A330E" w:tentative="1">
      <w:start w:val="1"/>
      <w:numFmt w:val="bullet"/>
      <w:lvlText w:val=""/>
      <w:lvlJc w:val="left"/>
      <w:pPr>
        <w:tabs>
          <w:tab w:val="num" w:pos="5760"/>
        </w:tabs>
        <w:ind w:left="5760" w:hanging="360"/>
      </w:pPr>
      <w:rPr>
        <w:rFonts w:ascii="Wingdings" w:hAnsi="Wingdings" w:hint="default"/>
      </w:rPr>
    </w:lvl>
    <w:lvl w:ilvl="8" w:tplc="F3E433E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E8D2488"/>
    <w:multiLevelType w:val="hybridMultilevel"/>
    <w:tmpl w:val="7B82C938"/>
    <w:lvl w:ilvl="0" w:tplc="E188DDAC">
      <w:start w:val="1"/>
      <w:numFmt w:val="bullet"/>
      <w:lvlText w:val=""/>
      <w:lvlJc w:val="left"/>
      <w:pPr>
        <w:tabs>
          <w:tab w:val="num" w:pos="720"/>
        </w:tabs>
        <w:ind w:left="720" w:hanging="360"/>
      </w:pPr>
      <w:rPr>
        <w:rFonts w:ascii="Wingdings" w:hAnsi="Wingdings" w:hint="default"/>
      </w:rPr>
    </w:lvl>
    <w:lvl w:ilvl="1" w:tplc="ABD497D2" w:tentative="1">
      <w:start w:val="1"/>
      <w:numFmt w:val="bullet"/>
      <w:lvlText w:val=""/>
      <w:lvlJc w:val="left"/>
      <w:pPr>
        <w:tabs>
          <w:tab w:val="num" w:pos="1440"/>
        </w:tabs>
        <w:ind w:left="1440" w:hanging="360"/>
      </w:pPr>
      <w:rPr>
        <w:rFonts w:ascii="Wingdings" w:hAnsi="Wingdings" w:hint="default"/>
      </w:rPr>
    </w:lvl>
    <w:lvl w:ilvl="2" w:tplc="E4449ED4" w:tentative="1">
      <w:start w:val="1"/>
      <w:numFmt w:val="bullet"/>
      <w:lvlText w:val=""/>
      <w:lvlJc w:val="left"/>
      <w:pPr>
        <w:tabs>
          <w:tab w:val="num" w:pos="2160"/>
        </w:tabs>
        <w:ind w:left="2160" w:hanging="360"/>
      </w:pPr>
      <w:rPr>
        <w:rFonts w:ascii="Wingdings" w:hAnsi="Wingdings" w:hint="default"/>
      </w:rPr>
    </w:lvl>
    <w:lvl w:ilvl="3" w:tplc="BDF4D7D0" w:tentative="1">
      <w:start w:val="1"/>
      <w:numFmt w:val="bullet"/>
      <w:lvlText w:val=""/>
      <w:lvlJc w:val="left"/>
      <w:pPr>
        <w:tabs>
          <w:tab w:val="num" w:pos="2880"/>
        </w:tabs>
        <w:ind w:left="2880" w:hanging="360"/>
      </w:pPr>
      <w:rPr>
        <w:rFonts w:ascii="Wingdings" w:hAnsi="Wingdings" w:hint="default"/>
      </w:rPr>
    </w:lvl>
    <w:lvl w:ilvl="4" w:tplc="F1366B20" w:tentative="1">
      <w:start w:val="1"/>
      <w:numFmt w:val="bullet"/>
      <w:lvlText w:val=""/>
      <w:lvlJc w:val="left"/>
      <w:pPr>
        <w:tabs>
          <w:tab w:val="num" w:pos="3600"/>
        </w:tabs>
        <w:ind w:left="3600" w:hanging="360"/>
      </w:pPr>
      <w:rPr>
        <w:rFonts w:ascii="Wingdings" w:hAnsi="Wingdings" w:hint="default"/>
      </w:rPr>
    </w:lvl>
    <w:lvl w:ilvl="5" w:tplc="2ADE14CE" w:tentative="1">
      <w:start w:val="1"/>
      <w:numFmt w:val="bullet"/>
      <w:lvlText w:val=""/>
      <w:lvlJc w:val="left"/>
      <w:pPr>
        <w:tabs>
          <w:tab w:val="num" w:pos="4320"/>
        </w:tabs>
        <w:ind w:left="4320" w:hanging="360"/>
      </w:pPr>
      <w:rPr>
        <w:rFonts w:ascii="Wingdings" w:hAnsi="Wingdings" w:hint="default"/>
      </w:rPr>
    </w:lvl>
    <w:lvl w:ilvl="6" w:tplc="A0C64944" w:tentative="1">
      <w:start w:val="1"/>
      <w:numFmt w:val="bullet"/>
      <w:lvlText w:val=""/>
      <w:lvlJc w:val="left"/>
      <w:pPr>
        <w:tabs>
          <w:tab w:val="num" w:pos="5040"/>
        </w:tabs>
        <w:ind w:left="5040" w:hanging="360"/>
      </w:pPr>
      <w:rPr>
        <w:rFonts w:ascii="Wingdings" w:hAnsi="Wingdings" w:hint="default"/>
      </w:rPr>
    </w:lvl>
    <w:lvl w:ilvl="7" w:tplc="4A6CA600" w:tentative="1">
      <w:start w:val="1"/>
      <w:numFmt w:val="bullet"/>
      <w:lvlText w:val=""/>
      <w:lvlJc w:val="left"/>
      <w:pPr>
        <w:tabs>
          <w:tab w:val="num" w:pos="5760"/>
        </w:tabs>
        <w:ind w:left="5760" w:hanging="360"/>
      </w:pPr>
      <w:rPr>
        <w:rFonts w:ascii="Wingdings" w:hAnsi="Wingdings" w:hint="default"/>
      </w:rPr>
    </w:lvl>
    <w:lvl w:ilvl="8" w:tplc="F3A477B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5B76469"/>
    <w:multiLevelType w:val="hybridMultilevel"/>
    <w:tmpl w:val="BFD61EB6"/>
    <w:lvl w:ilvl="0" w:tplc="9B907656">
      <w:start w:val="1"/>
      <w:numFmt w:val="bullet"/>
      <w:lvlText w:val=""/>
      <w:lvlJc w:val="left"/>
      <w:pPr>
        <w:tabs>
          <w:tab w:val="num" w:pos="720"/>
        </w:tabs>
        <w:ind w:left="720" w:hanging="360"/>
      </w:pPr>
      <w:rPr>
        <w:rFonts w:ascii="Wingdings" w:hAnsi="Wingdings" w:hint="default"/>
      </w:rPr>
    </w:lvl>
    <w:lvl w:ilvl="1" w:tplc="4184DACC" w:tentative="1">
      <w:start w:val="1"/>
      <w:numFmt w:val="bullet"/>
      <w:lvlText w:val=""/>
      <w:lvlJc w:val="left"/>
      <w:pPr>
        <w:tabs>
          <w:tab w:val="num" w:pos="1440"/>
        </w:tabs>
        <w:ind w:left="1440" w:hanging="360"/>
      </w:pPr>
      <w:rPr>
        <w:rFonts w:ascii="Wingdings" w:hAnsi="Wingdings" w:hint="default"/>
      </w:rPr>
    </w:lvl>
    <w:lvl w:ilvl="2" w:tplc="735E68E8" w:tentative="1">
      <w:start w:val="1"/>
      <w:numFmt w:val="bullet"/>
      <w:lvlText w:val=""/>
      <w:lvlJc w:val="left"/>
      <w:pPr>
        <w:tabs>
          <w:tab w:val="num" w:pos="2160"/>
        </w:tabs>
        <w:ind w:left="2160" w:hanging="360"/>
      </w:pPr>
      <w:rPr>
        <w:rFonts w:ascii="Wingdings" w:hAnsi="Wingdings" w:hint="default"/>
      </w:rPr>
    </w:lvl>
    <w:lvl w:ilvl="3" w:tplc="F8244066" w:tentative="1">
      <w:start w:val="1"/>
      <w:numFmt w:val="bullet"/>
      <w:lvlText w:val=""/>
      <w:lvlJc w:val="left"/>
      <w:pPr>
        <w:tabs>
          <w:tab w:val="num" w:pos="2880"/>
        </w:tabs>
        <w:ind w:left="2880" w:hanging="360"/>
      </w:pPr>
      <w:rPr>
        <w:rFonts w:ascii="Wingdings" w:hAnsi="Wingdings" w:hint="default"/>
      </w:rPr>
    </w:lvl>
    <w:lvl w:ilvl="4" w:tplc="F7B69712" w:tentative="1">
      <w:start w:val="1"/>
      <w:numFmt w:val="bullet"/>
      <w:lvlText w:val=""/>
      <w:lvlJc w:val="left"/>
      <w:pPr>
        <w:tabs>
          <w:tab w:val="num" w:pos="3600"/>
        </w:tabs>
        <w:ind w:left="3600" w:hanging="360"/>
      </w:pPr>
      <w:rPr>
        <w:rFonts w:ascii="Wingdings" w:hAnsi="Wingdings" w:hint="default"/>
      </w:rPr>
    </w:lvl>
    <w:lvl w:ilvl="5" w:tplc="34E82790" w:tentative="1">
      <w:start w:val="1"/>
      <w:numFmt w:val="bullet"/>
      <w:lvlText w:val=""/>
      <w:lvlJc w:val="left"/>
      <w:pPr>
        <w:tabs>
          <w:tab w:val="num" w:pos="4320"/>
        </w:tabs>
        <w:ind w:left="4320" w:hanging="360"/>
      </w:pPr>
      <w:rPr>
        <w:rFonts w:ascii="Wingdings" w:hAnsi="Wingdings" w:hint="default"/>
      </w:rPr>
    </w:lvl>
    <w:lvl w:ilvl="6" w:tplc="1ABC2120" w:tentative="1">
      <w:start w:val="1"/>
      <w:numFmt w:val="bullet"/>
      <w:lvlText w:val=""/>
      <w:lvlJc w:val="left"/>
      <w:pPr>
        <w:tabs>
          <w:tab w:val="num" w:pos="5040"/>
        </w:tabs>
        <w:ind w:left="5040" w:hanging="360"/>
      </w:pPr>
      <w:rPr>
        <w:rFonts w:ascii="Wingdings" w:hAnsi="Wingdings" w:hint="default"/>
      </w:rPr>
    </w:lvl>
    <w:lvl w:ilvl="7" w:tplc="2978656E" w:tentative="1">
      <w:start w:val="1"/>
      <w:numFmt w:val="bullet"/>
      <w:lvlText w:val=""/>
      <w:lvlJc w:val="left"/>
      <w:pPr>
        <w:tabs>
          <w:tab w:val="num" w:pos="5760"/>
        </w:tabs>
        <w:ind w:left="5760" w:hanging="360"/>
      </w:pPr>
      <w:rPr>
        <w:rFonts w:ascii="Wingdings" w:hAnsi="Wingdings" w:hint="default"/>
      </w:rPr>
    </w:lvl>
    <w:lvl w:ilvl="8" w:tplc="83609DB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84C7016"/>
    <w:multiLevelType w:val="hybridMultilevel"/>
    <w:tmpl w:val="AEF09F6C"/>
    <w:lvl w:ilvl="0" w:tplc="8BA01A1E">
      <w:start w:val="1"/>
      <w:numFmt w:val="bullet"/>
      <w:lvlText w:val=""/>
      <w:lvlJc w:val="left"/>
      <w:pPr>
        <w:tabs>
          <w:tab w:val="num" w:pos="720"/>
        </w:tabs>
        <w:ind w:left="720" w:hanging="360"/>
      </w:pPr>
      <w:rPr>
        <w:rFonts w:ascii="Wingdings" w:hAnsi="Wingdings" w:hint="default"/>
      </w:rPr>
    </w:lvl>
    <w:lvl w:ilvl="1" w:tplc="332EF020" w:tentative="1">
      <w:start w:val="1"/>
      <w:numFmt w:val="bullet"/>
      <w:lvlText w:val=""/>
      <w:lvlJc w:val="left"/>
      <w:pPr>
        <w:tabs>
          <w:tab w:val="num" w:pos="1440"/>
        </w:tabs>
        <w:ind w:left="1440" w:hanging="360"/>
      </w:pPr>
      <w:rPr>
        <w:rFonts w:ascii="Wingdings" w:hAnsi="Wingdings" w:hint="default"/>
      </w:rPr>
    </w:lvl>
    <w:lvl w:ilvl="2" w:tplc="9D14A3B0" w:tentative="1">
      <w:start w:val="1"/>
      <w:numFmt w:val="bullet"/>
      <w:lvlText w:val=""/>
      <w:lvlJc w:val="left"/>
      <w:pPr>
        <w:tabs>
          <w:tab w:val="num" w:pos="2160"/>
        </w:tabs>
        <w:ind w:left="2160" w:hanging="360"/>
      </w:pPr>
      <w:rPr>
        <w:rFonts w:ascii="Wingdings" w:hAnsi="Wingdings" w:hint="default"/>
      </w:rPr>
    </w:lvl>
    <w:lvl w:ilvl="3" w:tplc="44862480" w:tentative="1">
      <w:start w:val="1"/>
      <w:numFmt w:val="bullet"/>
      <w:lvlText w:val=""/>
      <w:lvlJc w:val="left"/>
      <w:pPr>
        <w:tabs>
          <w:tab w:val="num" w:pos="2880"/>
        </w:tabs>
        <w:ind w:left="2880" w:hanging="360"/>
      </w:pPr>
      <w:rPr>
        <w:rFonts w:ascii="Wingdings" w:hAnsi="Wingdings" w:hint="default"/>
      </w:rPr>
    </w:lvl>
    <w:lvl w:ilvl="4" w:tplc="C69CF80A" w:tentative="1">
      <w:start w:val="1"/>
      <w:numFmt w:val="bullet"/>
      <w:lvlText w:val=""/>
      <w:lvlJc w:val="left"/>
      <w:pPr>
        <w:tabs>
          <w:tab w:val="num" w:pos="3600"/>
        </w:tabs>
        <w:ind w:left="3600" w:hanging="360"/>
      </w:pPr>
      <w:rPr>
        <w:rFonts w:ascii="Wingdings" w:hAnsi="Wingdings" w:hint="default"/>
      </w:rPr>
    </w:lvl>
    <w:lvl w:ilvl="5" w:tplc="33E40CBE" w:tentative="1">
      <w:start w:val="1"/>
      <w:numFmt w:val="bullet"/>
      <w:lvlText w:val=""/>
      <w:lvlJc w:val="left"/>
      <w:pPr>
        <w:tabs>
          <w:tab w:val="num" w:pos="4320"/>
        </w:tabs>
        <w:ind w:left="4320" w:hanging="360"/>
      </w:pPr>
      <w:rPr>
        <w:rFonts w:ascii="Wingdings" w:hAnsi="Wingdings" w:hint="default"/>
      </w:rPr>
    </w:lvl>
    <w:lvl w:ilvl="6" w:tplc="4828777A" w:tentative="1">
      <w:start w:val="1"/>
      <w:numFmt w:val="bullet"/>
      <w:lvlText w:val=""/>
      <w:lvlJc w:val="left"/>
      <w:pPr>
        <w:tabs>
          <w:tab w:val="num" w:pos="5040"/>
        </w:tabs>
        <w:ind w:left="5040" w:hanging="360"/>
      </w:pPr>
      <w:rPr>
        <w:rFonts w:ascii="Wingdings" w:hAnsi="Wingdings" w:hint="default"/>
      </w:rPr>
    </w:lvl>
    <w:lvl w:ilvl="7" w:tplc="124C646E" w:tentative="1">
      <w:start w:val="1"/>
      <w:numFmt w:val="bullet"/>
      <w:lvlText w:val=""/>
      <w:lvlJc w:val="left"/>
      <w:pPr>
        <w:tabs>
          <w:tab w:val="num" w:pos="5760"/>
        </w:tabs>
        <w:ind w:left="5760" w:hanging="360"/>
      </w:pPr>
      <w:rPr>
        <w:rFonts w:ascii="Wingdings" w:hAnsi="Wingdings" w:hint="default"/>
      </w:rPr>
    </w:lvl>
    <w:lvl w:ilvl="8" w:tplc="34CCF28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D3848EA"/>
    <w:multiLevelType w:val="hybridMultilevel"/>
    <w:tmpl w:val="031A6A70"/>
    <w:lvl w:ilvl="0" w:tplc="B3BA9538">
      <w:start w:val="1"/>
      <w:numFmt w:val="bullet"/>
      <w:lvlText w:val=""/>
      <w:lvlJc w:val="left"/>
      <w:pPr>
        <w:tabs>
          <w:tab w:val="num" w:pos="720"/>
        </w:tabs>
        <w:ind w:left="720" w:hanging="360"/>
      </w:pPr>
      <w:rPr>
        <w:rFonts w:ascii="Wingdings" w:hAnsi="Wingdings" w:hint="default"/>
      </w:rPr>
    </w:lvl>
    <w:lvl w:ilvl="1" w:tplc="2B2E0114" w:tentative="1">
      <w:start w:val="1"/>
      <w:numFmt w:val="bullet"/>
      <w:lvlText w:val=""/>
      <w:lvlJc w:val="left"/>
      <w:pPr>
        <w:tabs>
          <w:tab w:val="num" w:pos="1440"/>
        </w:tabs>
        <w:ind w:left="1440" w:hanging="360"/>
      </w:pPr>
      <w:rPr>
        <w:rFonts w:ascii="Wingdings" w:hAnsi="Wingdings" w:hint="default"/>
      </w:rPr>
    </w:lvl>
    <w:lvl w:ilvl="2" w:tplc="A1AE255E" w:tentative="1">
      <w:start w:val="1"/>
      <w:numFmt w:val="bullet"/>
      <w:lvlText w:val=""/>
      <w:lvlJc w:val="left"/>
      <w:pPr>
        <w:tabs>
          <w:tab w:val="num" w:pos="2160"/>
        </w:tabs>
        <w:ind w:left="2160" w:hanging="360"/>
      </w:pPr>
      <w:rPr>
        <w:rFonts w:ascii="Wingdings" w:hAnsi="Wingdings" w:hint="default"/>
      </w:rPr>
    </w:lvl>
    <w:lvl w:ilvl="3" w:tplc="EF02D0D0" w:tentative="1">
      <w:start w:val="1"/>
      <w:numFmt w:val="bullet"/>
      <w:lvlText w:val=""/>
      <w:lvlJc w:val="left"/>
      <w:pPr>
        <w:tabs>
          <w:tab w:val="num" w:pos="2880"/>
        </w:tabs>
        <w:ind w:left="2880" w:hanging="360"/>
      </w:pPr>
      <w:rPr>
        <w:rFonts w:ascii="Wingdings" w:hAnsi="Wingdings" w:hint="default"/>
      </w:rPr>
    </w:lvl>
    <w:lvl w:ilvl="4" w:tplc="7688DF6A" w:tentative="1">
      <w:start w:val="1"/>
      <w:numFmt w:val="bullet"/>
      <w:lvlText w:val=""/>
      <w:lvlJc w:val="left"/>
      <w:pPr>
        <w:tabs>
          <w:tab w:val="num" w:pos="3600"/>
        </w:tabs>
        <w:ind w:left="3600" w:hanging="360"/>
      </w:pPr>
      <w:rPr>
        <w:rFonts w:ascii="Wingdings" w:hAnsi="Wingdings" w:hint="default"/>
      </w:rPr>
    </w:lvl>
    <w:lvl w:ilvl="5" w:tplc="A02C4752" w:tentative="1">
      <w:start w:val="1"/>
      <w:numFmt w:val="bullet"/>
      <w:lvlText w:val=""/>
      <w:lvlJc w:val="left"/>
      <w:pPr>
        <w:tabs>
          <w:tab w:val="num" w:pos="4320"/>
        </w:tabs>
        <w:ind w:left="4320" w:hanging="360"/>
      </w:pPr>
      <w:rPr>
        <w:rFonts w:ascii="Wingdings" w:hAnsi="Wingdings" w:hint="default"/>
      </w:rPr>
    </w:lvl>
    <w:lvl w:ilvl="6" w:tplc="A46E9514" w:tentative="1">
      <w:start w:val="1"/>
      <w:numFmt w:val="bullet"/>
      <w:lvlText w:val=""/>
      <w:lvlJc w:val="left"/>
      <w:pPr>
        <w:tabs>
          <w:tab w:val="num" w:pos="5040"/>
        </w:tabs>
        <w:ind w:left="5040" w:hanging="360"/>
      </w:pPr>
      <w:rPr>
        <w:rFonts w:ascii="Wingdings" w:hAnsi="Wingdings" w:hint="default"/>
      </w:rPr>
    </w:lvl>
    <w:lvl w:ilvl="7" w:tplc="CF6ACBF6" w:tentative="1">
      <w:start w:val="1"/>
      <w:numFmt w:val="bullet"/>
      <w:lvlText w:val=""/>
      <w:lvlJc w:val="left"/>
      <w:pPr>
        <w:tabs>
          <w:tab w:val="num" w:pos="5760"/>
        </w:tabs>
        <w:ind w:left="5760" w:hanging="360"/>
      </w:pPr>
      <w:rPr>
        <w:rFonts w:ascii="Wingdings" w:hAnsi="Wingdings" w:hint="default"/>
      </w:rPr>
    </w:lvl>
    <w:lvl w:ilvl="8" w:tplc="3498F6A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3402051"/>
    <w:multiLevelType w:val="hybridMultilevel"/>
    <w:tmpl w:val="DB447772"/>
    <w:lvl w:ilvl="0" w:tplc="ECE6CB00">
      <w:start w:val="1"/>
      <w:numFmt w:val="bullet"/>
      <w:lvlText w:val=""/>
      <w:lvlJc w:val="left"/>
      <w:pPr>
        <w:tabs>
          <w:tab w:val="num" w:pos="720"/>
        </w:tabs>
        <w:ind w:left="720" w:hanging="360"/>
      </w:pPr>
      <w:rPr>
        <w:rFonts w:ascii="Wingdings" w:hAnsi="Wingdings" w:hint="default"/>
      </w:rPr>
    </w:lvl>
    <w:lvl w:ilvl="1" w:tplc="55540788">
      <w:start w:val="1"/>
      <w:numFmt w:val="bullet"/>
      <w:lvlText w:val=""/>
      <w:lvlJc w:val="left"/>
      <w:pPr>
        <w:tabs>
          <w:tab w:val="num" w:pos="1440"/>
        </w:tabs>
        <w:ind w:left="1440" w:hanging="360"/>
      </w:pPr>
      <w:rPr>
        <w:rFonts w:ascii="Wingdings" w:hAnsi="Wingdings" w:hint="default"/>
      </w:rPr>
    </w:lvl>
    <w:lvl w:ilvl="2" w:tplc="6FAC779E" w:tentative="1">
      <w:start w:val="1"/>
      <w:numFmt w:val="bullet"/>
      <w:lvlText w:val=""/>
      <w:lvlJc w:val="left"/>
      <w:pPr>
        <w:tabs>
          <w:tab w:val="num" w:pos="2160"/>
        </w:tabs>
        <w:ind w:left="2160" w:hanging="360"/>
      </w:pPr>
      <w:rPr>
        <w:rFonts w:ascii="Wingdings" w:hAnsi="Wingdings" w:hint="default"/>
      </w:rPr>
    </w:lvl>
    <w:lvl w:ilvl="3" w:tplc="82BAAE46" w:tentative="1">
      <w:start w:val="1"/>
      <w:numFmt w:val="bullet"/>
      <w:lvlText w:val=""/>
      <w:lvlJc w:val="left"/>
      <w:pPr>
        <w:tabs>
          <w:tab w:val="num" w:pos="2880"/>
        </w:tabs>
        <w:ind w:left="2880" w:hanging="360"/>
      </w:pPr>
      <w:rPr>
        <w:rFonts w:ascii="Wingdings" w:hAnsi="Wingdings" w:hint="default"/>
      </w:rPr>
    </w:lvl>
    <w:lvl w:ilvl="4" w:tplc="1E867B12" w:tentative="1">
      <w:start w:val="1"/>
      <w:numFmt w:val="bullet"/>
      <w:lvlText w:val=""/>
      <w:lvlJc w:val="left"/>
      <w:pPr>
        <w:tabs>
          <w:tab w:val="num" w:pos="3600"/>
        </w:tabs>
        <w:ind w:left="3600" w:hanging="360"/>
      </w:pPr>
      <w:rPr>
        <w:rFonts w:ascii="Wingdings" w:hAnsi="Wingdings" w:hint="default"/>
      </w:rPr>
    </w:lvl>
    <w:lvl w:ilvl="5" w:tplc="F8B6F912" w:tentative="1">
      <w:start w:val="1"/>
      <w:numFmt w:val="bullet"/>
      <w:lvlText w:val=""/>
      <w:lvlJc w:val="left"/>
      <w:pPr>
        <w:tabs>
          <w:tab w:val="num" w:pos="4320"/>
        </w:tabs>
        <w:ind w:left="4320" w:hanging="360"/>
      </w:pPr>
      <w:rPr>
        <w:rFonts w:ascii="Wingdings" w:hAnsi="Wingdings" w:hint="default"/>
      </w:rPr>
    </w:lvl>
    <w:lvl w:ilvl="6" w:tplc="C5609F72" w:tentative="1">
      <w:start w:val="1"/>
      <w:numFmt w:val="bullet"/>
      <w:lvlText w:val=""/>
      <w:lvlJc w:val="left"/>
      <w:pPr>
        <w:tabs>
          <w:tab w:val="num" w:pos="5040"/>
        </w:tabs>
        <w:ind w:left="5040" w:hanging="360"/>
      </w:pPr>
      <w:rPr>
        <w:rFonts w:ascii="Wingdings" w:hAnsi="Wingdings" w:hint="default"/>
      </w:rPr>
    </w:lvl>
    <w:lvl w:ilvl="7" w:tplc="6AF0F98E" w:tentative="1">
      <w:start w:val="1"/>
      <w:numFmt w:val="bullet"/>
      <w:lvlText w:val=""/>
      <w:lvlJc w:val="left"/>
      <w:pPr>
        <w:tabs>
          <w:tab w:val="num" w:pos="5760"/>
        </w:tabs>
        <w:ind w:left="5760" w:hanging="360"/>
      </w:pPr>
      <w:rPr>
        <w:rFonts w:ascii="Wingdings" w:hAnsi="Wingdings" w:hint="default"/>
      </w:rPr>
    </w:lvl>
    <w:lvl w:ilvl="8" w:tplc="6906858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969130C"/>
    <w:multiLevelType w:val="hybridMultilevel"/>
    <w:tmpl w:val="8350010A"/>
    <w:lvl w:ilvl="0" w:tplc="EF4E47EC">
      <w:start w:val="3"/>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E8760DC"/>
    <w:multiLevelType w:val="hybridMultilevel"/>
    <w:tmpl w:val="20CEDABC"/>
    <w:lvl w:ilvl="0" w:tplc="8A4CE7F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10"/>
  </w:num>
  <w:num w:numId="4">
    <w:abstractNumId w:val="3"/>
  </w:num>
  <w:num w:numId="5">
    <w:abstractNumId w:val="19"/>
  </w:num>
  <w:num w:numId="6">
    <w:abstractNumId w:val="11"/>
  </w:num>
  <w:num w:numId="7">
    <w:abstractNumId w:val="21"/>
  </w:num>
  <w:num w:numId="8">
    <w:abstractNumId w:val="2"/>
  </w:num>
  <w:num w:numId="9">
    <w:abstractNumId w:val="5"/>
  </w:num>
  <w:num w:numId="10">
    <w:abstractNumId w:val="12"/>
  </w:num>
  <w:num w:numId="11">
    <w:abstractNumId w:val="17"/>
  </w:num>
  <w:num w:numId="12">
    <w:abstractNumId w:val="20"/>
  </w:num>
  <w:num w:numId="13">
    <w:abstractNumId w:val="15"/>
  </w:num>
  <w:num w:numId="14">
    <w:abstractNumId w:val="18"/>
  </w:num>
  <w:num w:numId="15">
    <w:abstractNumId w:val="24"/>
  </w:num>
  <w:num w:numId="16">
    <w:abstractNumId w:val="9"/>
  </w:num>
  <w:num w:numId="17">
    <w:abstractNumId w:val="1"/>
  </w:num>
  <w:num w:numId="18">
    <w:abstractNumId w:val="13"/>
  </w:num>
  <w:num w:numId="19">
    <w:abstractNumId w:val="22"/>
  </w:num>
  <w:num w:numId="20">
    <w:abstractNumId w:val="23"/>
  </w:num>
  <w:num w:numId="21">
    <w:abstractNumId w:val="4"/>
  </w:num>
  <w:num w:numId="22">
    <w:abstractNumId w:val="8"/>
  </w:num>
  <w:num w:numId="23">
    <w:abstractNumId w:val="25"/>
  </w:num>
  <w:num w:numId="24">
    <w:abstractNumId w:val="26"/>
  </w:num>
  <w:num w:numId="25">
    <w:abstractNumId w:val="16"/>
  </w:num>
  <w:num w:numId="26">
    <w:abstractNumId w:val="7"/>
  </w:num>
  <w:num w:numId="2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U-DOISNEAU Audrey">
    <w15:presenceInfo w15:providerId="None" w15:userId="BOU-DOISNEAU Audr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5:docId w15:val="{B99A5989-33A1-4E37-BF70-0D9B3035B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unhideWhenUsed/>
    <w:qFormat/>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unhideWhenUsed/>
    <w:qFormat/>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unhideWhenUsed/>
    <w:qFormat/>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unhideWhenUsed/>
    <w:qFormat/>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unhideWhenUsed/>
    <w:qFormat/>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unhideWhenUsed/>
    <w:qFormat/>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ind w:left="-1418"/>
    </w:pPr>
  </w:style>
  <w:style w:type="paragraph" w:styleId="Pieddepage">
    <w:name w:val="footer"/>
    <w:basedOn w:val="Normal"/>
    <w:link w:val="PieddepageCar"/>
    <w:uiPriority w:val="99"/>
    <w:pPr>
      <w:ind w:left="-1418" w:right="-420"/>
    </w:pPr>
    <w:rPr>
      <w:sz w:val="14"/>
    </w:rPr>
  </w:style>
  <w:style w:type="paragraph" w:customStyle="1" w:styleId="DBCorpsdetexte">
    <w:name w:val="DB Corps de texte"/>
    <w:basedOn w:val="Normal"/>
    <w:pPr>
      <w:spacing w:before="120" w:after="120"/>
      <w:jc w:val="both"/>
    </w:pPr>
  </w:style>
  <w:style w:type="paragraph" w:customStyle="1" w:styleId="DBen-ttetableau">
    <w:name w:val="DB en-tête tableau"/>
    <w:basedOn w:val="Normal"/>
    <w:pPr>
      <w:spacing w:before="120" w:after="120"/>
      <w:jc w:val="center"/>
    </w:pPr>
    <w:rPr>
      <w:b/>
    </w:rPr>
  </w:style>
  <w:style w:type="paragraph" w:customStyle="1" w:styleId="DBListenumros1">
    <w:name w:val="DB Liste à numéros 1"/>
    <w:basedOn w:val="Normal"/>
    <w:pPr>
      <w:spacing w:before="120" w:after="120"/>
      <w:ind w:left="1417" w:hanging="283"/>
      <w:jc w:val="both"/>
    </w:pPr>
  </w:style>
  <w:style w:type="paragraph" w:customStyle="1" w:styleId="DBListenumros2">
    <w:name w:val="DB Liste à numéros 2"/>
    <w:basedOn w:val="DBListenumros1"/>
    <w:pPr>
      <w:ind w:left="0" w:firstLine="1134"/>
    </w:pPr>
  </w:style>
  <w:style w:type="paragraph" w:customStyle="1" w:styleId="DBRetraitcorpsdetexte">
    <w:name w:val="DB Retrait corps de texte"/>
    <w:basedOn w:val="Normal"/>
    <w:pPr>
      <w:spacing w:before="120" w:after="120"/>
      <w:ind w:firstLine="1134"/>
      <w:jc w:val="both"/>
    </w:pPr>
  </w:style>
  <w:style w:type="paragraph" w:customStyle="1" w:styleId="DBtextetableau">
    <w:name w:val="DB texte tableau"/>
    <w:basedOn w:val="Normal"/>
    <w:pPr>
      <w:spacing w:before="120" w:after="120"/>
    </w:pPr>
  </w:style>
  <w:style w:type="paragraph" w:customStyle="1" w:styleId="DBtitretableau">
    <w:name w:val="DB titre tableau"/>
    <w:basedOn w:val="Titre1"/>
    <w:next w:val="DBen-ttetableau"/>
    <w:pPr>
      <w:spacing w:before="480" w:after="240"/>
      <w:ind w:left="1134"/>
      <w:jc w:val="center"/>
      <w:outlineLvl w:val="9"/>
    </w:pPr>
    <w:rPr>
      <w:smallCaps/>
      <w:sz w:val="20"/>
    </w:rPr>
  </w:style>
  <w:style w:type="paragraph" w:styleId="Listepuces">
    <w:name w:val="List Bullet"/>
    <w:basedOn w:val="Normal"/>
    <w:pPr>
      <w:spacing w:before="60" w:after="60"/>
      <w:ind w:left="284" w:hanging="284"/>
      <w:jc w:val="both"/>
    </w:pPr>
  </w:style>
  <w:style w:type="character" w:customStyle="1" w:styleId="DBanglais">
    <w:name w:val="DB anglais"/>
    <w:basedOn w:val="Policepardfaut"/>
    <w:rPr>
      <w:i/>
      <w:noProof/>
      <w:lang w:val="en-US"/>
    </w:rPr>
  </w:style>
  <w:style w:type="paragraph" w:styleId="Textedebulles">
    <w:name w:val="Balloon Text"/>
    <w:basedOn w:val="Normal"/>
    <w:link w:val="TextedebullesCar"/>
    <w:rPr>
      <w:rFonts w:ascii="Tahoma" w:hAnsi="Tahoma" w:cs="Tahoma"/>
      <w:sz w:val="16"/>
      <w:szCs w:val="16"/>
    </w:rPr>
  </w:style>
  <w:style w:type="character" w:customStyle="1" w:styleId="TextedebullesCar">
    <w:name w:val="Texte de bulles Car"/>
    <w:basedOn w:val="Policepardfaut"/>
    <w:link w:val="Textedebulles"/>
    <w:rPr>
      <w:rFonts w:ascii="Tahoma" w:hAnsi="Tahoma" w:cs="Tahoma"/>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1F3864" w:themeColor="accent1" w:themeShade="80"/>
      <w:sz w:val="36"/>
      <w:szCs w:val="36"/>
    </w:rPr>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semiHidden/>
    <w:unhideWhenUsed/>
    <w:qFormat/>
    <w:pPr>
      <w:spacing w:line="240" w:lineRule="auto"/>
    </w:pPr>
    <w:rPr>
      <w:b/>
      <w:bCs/>
      <w:smallCaps/>
      <w:color w:val="44546A" w:themeColor="text2"/>
    </w:rPr>
  </w:style>
  <w:style w:type="paragraph" w:styleId="Titre">
    <w:name w:val="Title"/>
    <w:basedOn w:val="Normal"/>
    <w:next w:val="Normal"/>
    <w:link w:val="TitreCar"/>
    <w:uiPriority w:val="10"/>
    <w:qFormat/>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Sansinterligne">
    <w:name w:val="No Spacing"/>
    <w:uiPriority w:val="1"/>
    <w:qFormat/>
    <w:pPr>
      <w:spacing w:after="0" w:line="240" w:lineRule="auto"/>
    </w:pPr>
  </w:style>
  <w:style w:type="paragraph" w:styleId="Citation">
    <w:name w:val="Quote"/>
    <w:basedOn w:val="Normal"/>
    <w:next w:val="Normal"/>
    <w:link w:val="CitationCar"/>
    <w:uiPriority w:val="29"/>
    <w:qFormat/>
    <w:pPr>
      <w:spacing w:before="120" w:after="120"/>
      <w:ind w:left="720"/>
    </w:pPr>
    <w:rPr>
      <w:color w:val="44546A" w:themeColor="text2"/>
      <w:sz w:val="24"/>
      <w:szCs w:val="24"/>
    </w:rPr>
  </w:style>
  <w:style w:type="character" w:customStyle="1" w:styleId="CitationCar">
    <w:name w:val="Citation Car"/>
    <w:basedOn w:val="Policepardfaut"/>
    <w:link w:val="Citation"/>
    <w:uiPriority w:val="29"/>
    <w:rPr>
      <w:color w:val="44546A" w:themeColor="text2"/>
      <w:sz w:val="24"/>
      <w:szCs w:val="24"/>
    </w:rPr>
  </w:style>
  <w:style w:type="paragraph" w:styleId="Citationintense">
    <w:name w:val="Intense Quote"/>
    <w:basedOn w:val="Normal"/>
    <w:next w:val="Normal"/>
    <w:link w:val="CitationintenseCar"/>
    <w:uiPriority w:val="30"/>
    <w:qFormat/>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Pr>
      <w:i/>
      <w:iCs/>
      <w:color w:val="595959" w:themeColor="text1" w:themeTint="A6"/>
    </w:rPr>
  </w:style>
  <w:style w:type="character" w:styleId="Accentuationintense">
    <w:name w:val="Intense Emphasis"/>
    <w:basedOn w:val="Policepardfaut"/>
    <w:uiPriority w:val="21"/>
    <w:qFormat/>
    <w:rPr>
      <w:b/>
      <w:bCs/>
      <w:i/>
      <w:iCs/>
    </w:rPr>
  </w:style>
  <w:style w:type="character" w:styleId="Rfrencelgre">
    <w:name w:val="Subtle Reference"/>
    <w:basedOn w:val="Policepardfaut"/>
    <w:uiPriority w:val="31"/>
    <w:qFormat/>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Pr>
      <w:b/>
      <w:bCs/>
      <w:smallCaps/>
      <w:color w:val="44546A" w:themeColor="text2"/>
      <w:u w:val="single"/>
    </w:rPr>
  </w:style>
  <w:style w:type="character" w:styleId="Titredulivre">
    <w:name w:val="Book Title"/>
    <w:basedOn w:val="Policepardfaut"/>
    <w:uiPriority w:val="33"/>
    <w:qFormat/>
    <w:rPr>
      <w:b/>
      <w:bCs/>
      <w:smallCaps/>
      <w:spacing w:val="10"/>
    </w:rPr>
  </w:style>
  <w:style w:type="paragraph" w:styleId="En-ttedetabledesmatires">
    <w:name w:val="TOC Heading"/>
    <w:basedOn w:val="Titre1"/>
    <w:next w:val="Normal"/>
    <w:uiPriority w:val="39"/>
    <w:unhideWhenUsed/>
    <w:qFormat/>
    <w:pPr>
      <w:outlineLvl w:val="9"/>
    </w:pPr>
  </w:style>
  <w:style w:type="table" w:styleId="Grilledutableau">
    <w:name w:val="Table Grid"/>
    <w:basedOn w:val="TableauNormal"/>
    <w:uiPriority w:val="5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pPr>
      <w:spacing w:after="200" w:line="276" w:lineRule="auto"/>
      <w:ind w:left="720"/>
      <w:contextualSpacing/>
    </w:pPr>
    <w:rPr>
      <w:rFonts w:eastAsiaTheme="minorHAnsi"/>
      <w:lang w:eastAsia="en-US"/>
    </w:rPr>
  </w:style>
  <w:style w:type="paragraph" w:customStyle="1" w:styleId="Default">
    <w:name w:val="Default"/>
    <w:pPr>
      <w:autoSpaceDE w:val="0"/>
      <w:autoSpaceDN w:val="0"/>
      <w:adjustRightInd w:val="0"/>
      <w:spacing w:after="0" w:line="240" w:lineRule="auto"/>
    </w:pPr>
    <w:rPr>
      <w:rFonts w:ascii="Arial" w:eastAsiaTheme="minorHAnsi" w:hAnsi="Arial" w:cs="Arial"/>
      <w:color w:val="000000"/>
      <w:sz w:val="24"/>
      <w:szCs w:val="24"/>
      <w:lang w:eastAsia="en-US"/>
    </w:rPr>
  </w:style>
  <w:style w:type="paragraph" w:styleId="TM1">
    <w:name w:val="toc 1"/>
    <w:basedOn w:val="Normal"/>
    <w:next w:val="Normal"/>
    <w:autoRedefine/>
    <w:uiPriority w:val="39"/>
    <w:unhideWhenUsed/>
    <w:pPr>
      <w:spacing w:after="100"/>
    </w:pPr>
  </w:style>
  <w:style w:type="paragraph" w:styleId="TM2">
    <w:name w:val="toc 2"/>
    <w:basedOn w:val="Normal"/>
    <w:next w:val="Normal"/>
    <w:autoRedefine/>
    <w:uiPriority w:val="39"/>
    <w:unhideWhenUsed/>
    <w:pPr>
      <w:spacing w:after="100"/>
      <w:ind w:left="220"/>
    </w:pPr>
  </w:style>
  <w:style w:type="paragraph" w:styleId="TM3">
    <w:name w:val="toc 3"/>
    <w:basedOn w:val="Normal"/>
    <w:next w:val="Normal"/>
    <w:autoRedefine/>
    <w:uiPriority w:val="39"/>
    <w:unhideWhenUsed/>
    <w:pPr>
      <w:spacing w:after="100"/>
      <w:ind w:left="440"/>
    </w:pPr>
  </w:style>
  <w:style w:type="character" w:styleId="Lienhypertexte">
    <w:name w:val="Hyperlink"/>
    <w:basedOn w:val="Policepardfaut"/>
    <w:uiPriority w:val="99"/>
    <w:unhideWhenUsed/>
    <w:rPr>
      <w:color w:val="0563C1" w:themeColor="hyperlink"/>
      <w:u w:val="single"/>
    </w:rPr>
  </w:style>
  <w:style w:type="character" w:customStyle="1" w:styleId="s1">
    <w:name w:val="s1"/>
    <w:basedOn w:val="Policepardfaut"/>
  </w:style>
  <w:style w:type="character" w:styleId="Mentionnonrsolue">
    <w:name w:val="Unresolved Mention"/>
    <w:basedOn w:val="Policepardfaut"/>
    <w:uiPriority w:val="99"/>
    <w:semiHidden/>
    <w:unhideWhenUsed/>
    <w:rPr>
      <w:color w:val="605E5C"/>
      <w:shd w:val="clear" w:color="auto" w:fill="E1DFDD"/>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ieddepageCar">
    <w:name w:val="Pied de page Car"/>
    <w:basedOn w:val="Policepardfaut"/>
    <w:link w:val="Pieddepage"/>
    <w:uiPriority w:val="99"/>
    <w:rPr>
      <w:sz w:val="14"/>
    </w:rPr>
  </w:style>
  <w:style w:type="character" w:styleId="Marquedecommentaire">
    <w:name w:val="annotation reference"/>
    <w:basedOn w:val="Policepardfaut"/>
    <w:semiHidden/>
    <w:unhideWhenUsed/>
    <w:rPr>
      <w:sz w:val="16"/>
      <w:szCs w:val="16"/>
    </w:rPr>
  </w:style>
  <w:style w:type="paragraph" w:styleId="Commentaire">
    <w:name w:val="annotation text"/>
    <w:basedOn w:val="Normal"/>
    <w:link w:val="CommentaireCar"/>
    <w:semiHidden/>
    <w:unhideWhenUsed/>
    <w:pPr>
      <w:spacing w:line="240" w:lineRule="auto"/>
    </w:pPr>
    <w:rPr>
      <w:sz w:val="20"/>
      <w:szCs w:val="20"/>
    </w:rPr>
  </w:style>
  <w:style w:type="character" w:customStyle="1" w:styleId="CommentaireCar">
    <w:name w:val="Commentaire Car"/>
    <w:basedOn w:val="Policepardfaut"/>
    <w:link w:val="Commentaire"/>
    <w:semiHidden/>
    <w:rPr>
      <w:sz w:val="20"/>
      <w:szCs w:val="20"/>
    </w:rPr>
  </w:style>
  <w:style w:type="paragraph" w:styleId="Objetducommentaire">
    <w:name w:val="annotation subject"/>
    <w:basedOn w:val="Commentaire"/>
    <w:next w:val="Commentaire"/>
    <w:link w:val="ObjetducommentaireCar"/>
    <w:semiHidden/>
    <w:unhideWhenUsed/>
    <w:rPr>
      <w:b/>
      <w:bCs/>
    </w:rPr>
  </w:style>
  <w:style w:type="character" w:customStyle="1" w:styleId="ObjetducommentaireCar">
    <w:name w:val="Objet du commentaire Car"/>
    <w:basedOn w:val="CommentaireCar"/>
    <w:link w:val="Objetducommentaire"/>
    <w:semiHidden/>
    <w:rPr>
      <w:b/>
      <w:bCs/>
      <w:sz w:val="20"/>
      <w:szCs w:val="20"/>
    </w:rPr>
  </w:style>
  <w:style w:type="paragraph" w:customStyle="1" w:styleId="fr-carddesc">
    <w:name w:val="fr-card__desc"/>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r-noticedesc">
    <w:name w:val="fr-notice__desc"/>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21938">
      <w:bodyDiv w:val="1"/>
      <w:marLeft w:val="0"/>
      <w:marRight w:val="0"/>
      <w:marTop w:val="0"/>
      <w:marBottom w:val="0"/>
      <w:divBdr>
        <w:top w:val="none" w:sz="0" w:space="0" w:color="auto"/>
        <w:left w:val="none" w:sz="0" w:space="0" w:color="auto"/>
        <w:bottom w:val="none" w:sz="0" w:space="0" w:color="auto"/>
        <w:right w:val="none" w:sz="0" w:space="0" w:color="auto"/>
      </w:divBdr>
    </w:div>
    <w:div w:id="163786322">
      <w:bodyDiv w:val="1"/>
      <w:marLeft w:val="0"/>
      <w:marRight w:val="0"/>
      <w:marTop w:val="0"/>
      <w:marBottom w:val="0"/>
      <w:divBdr>
        <w:top w:val="none" w:sz="0" w:space="0" w:color="auto"/>
        <w:left w:val="none" w:sz="0" w:space="0" w:color="auto"/>
        <w:bottom w:val="none" w:sz="0" w:space="0" w:color="auto"/>
        <w:right w:val="none" w:sz="0" w:space="0" w:color="auto"/>
      </w:divBdr>
    </w:div>
    <w:div w:id="296422913">
      <w:bodyDiv w:val="1"/>
      <w:marLeft w:val="0"/>
      <w:marRight w:val="0"/>
      <w:marTop w:val="0"/>
      <w:marBottom w:val="0"/>
      <w:divBdr>
        <w:top w:val="none" w:sz="0" w:space="0" w:color="auto"/>
        <w:left w:val="none" w:sz="0" w:space="0" w:color="auto"/>
        <w:bottom w:val="none" w:sz="0" w:space="0" w:color="auto"/>
        <w:right w:val="none" w:sz="0" w:space="0" w:color="auto"/>
      </w:divBdr>
      <w:divsChild>
        <w:div w:id="578490099">
          <w:marLeft w:val="446"/>
          <w:marRight w:val="0"/>
          <w:marTop w:val="0"/>
          <w:marBottom w:val="0"/>
          <w:divBdr>
            <w:top w:val="none" w:sz="0" w:space="0" w:color="auto"/>
            <w:left w:val="none" w:sz="0" w:space="0" w:color="auto"/>
            <w:bottom w:val="none" w:sz="0" w:space="0" w:color="auto"/>
            <w:right w:val="none" w:sz="0" w:space="0" w:color="auto"/>
          </w:divBdr>
        </w:div>
      </w:divsChild>
    </w:div>
    <w:div w:id="483158371">
      <w:bodyDiv w:val="1"/>
      <w:marLeft w:val="0"/>
      <w:marRight w:val="0"/>
      <w:marTop w:val="0"/>
      <w:marBottom w:val="0"/>
      <w:divBdr>
        <w:top w:val="none" w:sz="0" w:space="0" w:color="auto"/>
        <w:left w:val="none" w:sz="0" w:space="0" w:color="auto"/>
        <w:bottom w:val="none" w:sz="0" w:space="0" w:color="auto"/>
        <w:right w:val="none" w:sz="0" w:space="0" w:color="auto"/>
      </w:divBdr>
      <w:divsChild>
        <w:div w:id="1465462713">
          <w:marLeft w:val="446"/>
          <w:marRight w:val="0"/>
          <w:marTop w:val="0"/>
          <w:marBottom w:val="0"/>
          <w:divBdr>
            <w:top w:val="none" w:sz="0" w:space="0" w:color="auto"/>
            <w:left w:val="none" w:sz="0" w:space="0" w:color="auto"/>
            <w:bottom w:val="none" w:sz="0" w:space="0" w:color="auto"/>
            <w:right w:val="none" w:sz="0" w:space="0" w:color="auto"/>
          </w:divBdr>
        </w:div>
        <w:div w:id="1729255908">
          <w:marLeft w:val="446"/>
          <w:marRight w:val="0"/>
          <w:marTop w:val="0"/>
          <w:marBottom w:val="0"/>
          <w:divBdr>
            <w:top w:val="none" w:sz="0" w:space="0" w:color="auto"/>
            <w:left w:val="none" w:sz="0" w:space="0" w:color="auto"/>
            <w:bottom w:val="none" w:sz="0" w:space="0" w:color="auto"/>
            <w:right w:val="none" w:sz="0" w:space="0" w:color="auto"/>
          </w:divBdr>
        </w:div>
        <w:div w:id="800657436">
          <w:marLeft w:val="446"/>
          <w:marRight w:val="0"/>
          <w:marTop w:val="0"/>
          <w:marBottom w:val="0"/>
          <w:divBdr>
            <w:top w:val="none" w:sz="0" w:space="0" w:color="auto"/>
            <w:left w:val="none" w:sz="0" w:space="0" w:color="auto"/>
            <w:bottom w:val="none" w:sz="0" w:space="0" w:color="auto"/>
            <w:right w:val="none" w:sz="0" w:space="0" w:color="auto"/>
          </w:divBdr>
        </w:div>
      </w:divsChild>
    </w:div>
    <w:div w:id="663168894">
      <w:bodyDiv w:val="1"/>
      <w:marLeft w:val="0"/>
      <w:marRight w:val="0"/>
      <w:marTop w:val="0"/>
      <w:marBottom w:val="0"/>
      <w:divBdr>
        <w:top w:val="none" w:sz="0" w:space="0" w:color="auto"/>
        <w:left w:val="none" w:sz="0" w:space="0" w:color="auto"/>
        <w:bottom w:val="none" w:sz="0" w:space="0" w:color="auto"/>
        <w:right w:val="none" w:sz="0" w:space="0" w:color="auto"/>
      </w:divBdr>
      <w:divsChild>
        <w:div w:id="855389735">
          <w:marLeft w:val="994"/>
          <w:marRight w:val="0"/>
          <w:marTop w:val="0"/>
          <w:marBottom w:val="120"/>
          <w:divBdr>
            <w:top w:val="none" w:sz="0" w:space="0" w:color="auto"/>
            <w:left w:val="none" w:sz="0" w:space="0" w:color="auto"/>
            <w:bottom w:val="none" w:sz="0" w:space="0" w:color="auto"/>
            <w:right w:val="none" w:sz="0" w:space="0" w:color="auto"/>
          </w:divBdr>
        </w:div>
        <w:div w:id="395904488">
          <w:marLeft w:val="994"/>
          <w:marRight w:val="0"/>
          <w:marTop w:val="0"/>
          <w:marBottom w:val="120"/>
          <w:divBdr>
            <w:top w:val="none" w:sz="0" w:space="0" w:color="auto"/>
            <w:left w:val="none" w:sz="0" w:space="0" w:color="auto"/>
            <w:bottom w:val="none" w:sz="0" w:space="0" w:color="auto"/>
            <w:right w:val="none" w:sz="0" w:space="0" w:color="auto"/>
          </w:divBdr>
        </w:div>
      </w:divsChild>
    </w:div>
    <w:div w:id="691149947">
      <w:bodyDiv w:val="1"/>
      <w:marLeft w:val="0"/>
      <w:marRight w:val="0"/>
      <w:marTop w:val="0"/>
      <w:marBottom w:val="0"/>
      <w:divBdr>
        <w:top w:val="none" w:sz="0" w:space="0" w:color="auto"/>
        <w:left w:val="none" w:sz="0" w:space="0" w:color="auto"/>
        <w:bottom w:val="none" w:sz="0" w:space="0" w:color="auto"/>
        <w:right w:val="none" w:sz="0" w:space="0" w:color="auto"/>
      </w:divBdr>
      <w:divsChild>
        <w:div w:id="1730567232">
          <w:marLeft w:val="446"/>
          <w:marRight w:val="0"/>
          <w:marTop w:val="0"/>
          <w:marBottom w:val="0"/>
          <w:divBdr>
            <w:top w:val="none" w:sz="0" w:space="0" w:color="auto"/>
            <w:left w:val="none" w:sz="0" w:space="0" w:color="auto"/>
            <w:bottom w:val="none" w:sz="0" w:space="0" w:color="auto"/>
            <w:right w:val="none" w:sz="0" w:space="0" w:color="auto"/>
          </w:divBdr>
        </w:div>
        <w:div w:id="1055854583">
          <w:marLeft w:val="446"/>
          <w:marRight w:val="0"/>
          <w:marTop w:val="0"/>
          <w:marBottom w:val="0"/>
          <w:divBdr>
            <w:top w:val="none" w:sz="0" w:space="0" w:color="auto"/>
            <w:left w:val="none" w:sz="0" w:space="0" w:color="auto"/>
            <w:bottom w:val="none" w:sz="0" w:space="0" w:color="auto"/>
            <w:right w:val="none" w:sz="0" w:space="0" w:color="auto"/>
          </w:divBdr>
        </w:div>
        <w:div w:id="336034739">
          <w:marLeft w:val="446"/>
          <w:marRight w:val="0"/>
          <w:marTop w:val="0"/>
          <w:marBottom w:val="0"/>
          <w:divBdr>
            <w:top w:val="none" w:sz="0" w:space="0" w:color="auto"/>
            <w:left w:val="none" w:sz="0" w:space="0" w:color="auto"/>
            <w:bottom w:val="none" w:sz="0" w:space="0" w:color="auto"/>
            <w:right w:val="none" w:sz="0" w:space="0" w:color="auto"/>
          </w:divBdr>
        </w:div>
      </w:divsChild>
    </w:div>
    <w:div w:id="731932462">
      <w:bodyDiv w:val="1"/>
      <w:marLeft w:val="0"/>
      <w:marRight w:val="0"/>
      <w:marTop w:val="0"/>
      <w:marBottom w:val="0"/>
      <w:divBdr>
        <w:top w:val="none" w:sz="0" w:space="0" w:color="auto"/>
        <w:left w:val="none" w:sz="0" w:space="0" w:color="auto"/>
        <w:bottom w:val="none" w:sz="0" w:space="0" w:color="auto"/>
        <w:right w:val="none" w:sz="0" w:space="0" w:color="auto"/>
      </w:divBdr>
    </w:div>
    <w:div w:id="749040466">
      <w:bodyDiv w:val="1"/>
      <w:marLeft w:val="0"/>
      <w:marRight w:val="0"/>
      <w:marTop w:val="0"/>
      <w:marBottom w:val="0"/>
      <w:divBdr>
        <w:top w:val="none" w:sz="0" w:space="0" w:color="auto"/>
        <w:left w:val="none" w:sz="0" w:space="0" w:color="auto"/>
        <w:bottom w:val="none" w:sz="0" w:space="0" w:color="auto"/>
        <w:right w:val="none" w:sz="0" w:space="0" w:color="auto"/>
      </w:divBdr>
      <w:divsChild>
        <w:div w:id="351305073">
          <w:marLeft w:val="446"/>
          <w:marRight w:val="0"/>
          <w:marTop w:val="0"/>
          <w:marBottom w:val="0"/>
          <w:divBdr>
            <w:top w:val="none" w:sz="0" w:space="0" w:color="auto"/>
            <w:left w:val="none" w:sz="0" w:space="0" w:color="auto"/>
            <w:bottom w:val="none" w:sz="0" w:space="0" w:color="auto"/>
            <w:right w:val="none" w:sz="0" w:space="0" w:color="auto"/>
          </w:divBdr>
        </w:div>
        <w:div w:id="213859283">
          <w:marLeft w:val="720"/>
          <w:marRight w:val="0"/>
          <w:marTop w:val="0"/>
          <w:marBottom w:val="0"/>
          <w:divBdr>
            <w:top w:val="none" w:sz="0" w:space="0" w:color="auto"/>
            <w:left w:val="none" w:sz="0" w:space="0" w:color="auto"/>
            <w:bottom w:val="none" w:sz="0" w:space="0" w:color="auto"/>
            <w:right w:val="none" w:sz="0" w:space="0" w:color="auto"/>
          </w:divBdr>
        </w:div>
        <w:div w:id="669795888">
          <w:marLeft w:val="720"/>
          <w:marRight w:val="0"/>
          <w:marTop w:val="0"/>
          <w:marBottom w:val="0"/>
          <w:divBdr>
            <w:top w:val="none" w:sz="0" w:space="0" w:color="auto"/>
            <w:left w:val="none" w:sz="0" w:space="0" w:color="auto"/>
            <w:bottom w:val="none" w:sz="0" w:space="0" w:color="auto"/>
            <w:right w:val="none" w:sz="0" w:space="0" w:color="auto"/>
          </w:divBdr>
        </w:div>
      </w:divsChild>
    </w:div>
    <w:div w:id="943541866">
      <w:bodyDiv w:val="1"/>
      <w:marLeft w:val="0"/>
      <w:marRight w:val="0"/>
      <w:marTop w:val="0"/>
      <w:marBottom w:val="0"/>
      <w:divBdr>
        <w:top w:val="none" w:sz="0" w:space="0" w:color="auto"/>
        <w:left w:val="none" w:sz="0" w:space="0" w:color="auto"/>
        <w:bottom w:val="none" w:sz="0" w:space="0" w:color="auto"/>
        <w:right w:val="none" w:sz="0" w:space="0" w:color="auto"/>
      </w:divBdr>
      <w:divsChild>
        <w:div w:id="1511480151">
          <w:marLeft w:val="446"/>
          <w:marRight w:val="0"/>
          <w:marTop w:val="0"/>
          <w:marBottom w:val="0"/>
          <w:divBdr>
            <w:top w:val="none" w:sz="0" w:space="0" w:color="auto"/>
            <w:left w:val="none" w:sz="0" w:space="0" w:color="auto"/>
            <w:bottom w:val="none" w:sz="0" w:space="0" w:color="auto"/>
            <w:right w:val="none" w:sz="0" w:space="0" w:color="auto"/>
          </w:divBdr>
        </w:div>
      </w:divsChild>
    </w:div>
    <w:div w:id="1075543306">
      <w:bodyDiv w:val="1"/>
      <w:marLeft w:val="0"/>
      <w:marRight w:val="0"/>
      <w:marTop w:val="0"/>
      <w:marBottom w:val="0"/>
      <w:divBdr>
        <w:top w:val="none" w:sz="0" w:space="0" w:color="auto"/>
        <w:left w:val="none" w:sz="0" w:space="0" w:color="auto"/>
        <w:bottom w:val="none" w:sz="0" w:space="0" w:color="auto"/>
        <w:right w:val="none" w:sz="0" w:space="0" w:color="auto"/>
      </w:divBdr>
      <w:divsChild>
        <w:div w:id="30301569">
          <w:marLeft w:val="0"/>
          <w:marRight w:val="0"/>
          <w:marTop w:val="0"/>
          <w:marBottom w:val="0"/>
          <w:divBdr>
            <w:top w:val="none" w:sz="0" w:space="0" w:color="auto"/>
            <w:left w:val="none" w:sz="0" w:space="0" w:color="auto"/>
            <w:bottom w:val="none" w:sz="0" w:space="0" w:color="auto"/>
            <w:right w:val="none" w:sz="0" w:space="0" w:color="auto"/>
          </w:divBdr>
          <w:divsChild>
            <w:div w:id="1426148734">
              <w:marLeft w:val="0"/>
              <w:marRight w:val="0"/>
              <w:marTop w:val="0"/>
              <w:marBottom w:val="0"/>
              <w:divBdr>
                <w:top w:val="none" w:sz="0" w:space="0" w:color="auto"/>
                <w:left w:val="none" w:sz="0" w:space="0" w:color="auto"/>
                <w:bottom w:val="none" w:sz="0" w:space="0" w:color="auto"/>
                <w:right w:val="none" w:sz="0" w:space="0" w:color="auto"/>
              </w:divBdr>
              <w:divsChild>
                <w:div w:id="12670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869631">
      <w:bodyDiv w:val="1"/>
      <w:marLeft w:val="0"/>
      <w:marRight w:val="0"/>
      <w:marTop w:val="0"/>
      <w:marBottom w:val="0"/>
      <w:divBdr>
        <w:top w:val="none" w:sz="0" w:space="0" w:color="auto"/>
        <w:left w:val="none" w:sz="0" w:space="0" w:color="auto"/>
        <w:bottom w:val="none" w:sz="0" w:space="0" w:color="auto"/>
        <w:right w:val="none" w:sz="0" w:space="0" w:color="auto"/>
      </w:divBdr>
      <w:divsChild>
        <w:div w:id="667292491">
          <w:marLeft w:val="446"/>
          <w:marRight w:val="0"/>
          <w:marTop w:val="0"/>
          <w:marBottom w:val="0"/>
          <w:divBdr>
            <w:top w:val="none" w:sz="0" w:space="0" w:color="auto"/>
            <w:left w:val="none" w:sz="0" w:space="0" w:color="auto"/>
            <w:bottom w:val="none" w:sz="0" w:space="0" w:color="auto"/>
            <w:right w:val="none" w:sz="0" w:space="0" w:color="auto"/>
          </w:divBdr>
        </w:div>
      </w:divsChild>
    </w:div>
    <w:div w:id="1224096529">
      <w:bodyDiv w:val="1"/>
      <w:marLeft w:val="0"/>
      <w:marRight w:val="0"/>
      <w:marTop w:val="0"/>
      <w:marBottom w:val="0"/>
      <w:divBdr>
        <w:top w:val="none" w:sz="0" w:space="0" w:color="auto"/>
        <w:left w:val="none" w:sz="0" w:space="0" w:color="auto"/>
        <w:bottom w:val="none" w:sz="0" w:space="0" w:color="auto"/>
        <w:right w:val="none" w:sz="0" w:space="0" w:color="auto"/>
      </w:divBdr>
    </w:div>
    <w:div w:id="1225069208">
      <w:bodyDiv w:val="1"/>
      <w:marLeft w:val="0"/>
      <w:marRight w:val="0"/>
      <w:marTop w:val="0"/>
      <w:marBottom w:val="0"/>
      <w:divBdr>
        <w:top w:val="none" w:sz="0" w:space="0" w:color="auto"/>
        <w:left w:val="none" w:sz="0" w:space="0" w:color="auto"/>
        <w:bottom w:val="none" w:sz="0" w:space="0" w:color="auto"/>
        <w:right w:val="none" w:sz="0" w:space="0" w:color="auto"/>
      </w:divBdr>
    </w:div>
    <w:div w:id="1304306843">
      <w:bodyDiv w:val="1"/>
      <w:marLeft w:val="0"/>
      <w:marRight w:val="0"/>
      <w:marTop w:val="0"/>
      <w:marBottom w:val="0"/>
      <w:divBdr>
        <w:top w:val="none" w:sz="0" w:space="0" w:color="auto"/>
        <w:left w:val="none" w:sz="0" w:space="0" w:color="auto"/>
        <w:bottom w:val="none" w:sz="0" w:space="0" w:color="auto"/>
        <w:right w:val="none" w:sz="0" w:space="0" w:color="auto"/>
      </w:divBdr>
      <w:divsChild>
        <w:div w:id="144276307">
          <w:marLeft w:val="446"/>
          <w:marRight w:val="0"/>
          <w:marTop w:val="0"/>
          <w:marBottom w:val="0"/>
          <w:divBdr>
            <w:top w:val="none" w:sz="0" w:space="0" w:color="auto"/>
            <w:left w:val="none" w:sz="0" w:space="0" w:color="auto"/>
            <w:bottom w:val="none" w:sz="0" w:space="0" w:color="auto"/>
            <w:right w:val="none" w:sz="0" w:space="0" w:color="auto"/>
          </w:divBdr>
        </w:div>
        <w:div w:id="1681353873">
          <w:marLeft w:val="720"/>
          <w:marRight w:val="0"/>
          <w:marTop w:val="0"/>
          <w:marBottom w:val="0"/>
          <w:divBdr>
            <w:top w:val="none" w:sz="0" w:space="0" w:color="auto"/>
            <w:left w:val="none" w:sz="0" w:space="0" w:color="auto"/>
            <w:bottom w:val="none" w:sz="0" w:space="0" w:color="auto"/>
            <w:right w:val="none" w:sz="0" w:space="0" w:color="auto"/>
          </w:divBdr>
        </w:div>
        <w:div w:id="713312466">
          <w:marLeft w:val="720"/>
          <w:marRight w:val="0"/>
          <w:marTop w:val="0"/>
          <w:marBottom w:val="0"/>
          <w:divBdr>
            <w:top w:val="none" w:sz="0" w:space="0" w:color="auto"/>
            <w:left w:val="none" w:sz="0" w:space="0" w:color="auto"/>
            <w:bottom w:val="none" w:sz="0" w:space="0" w:color="auto"/>
            <w:right w:val="none" w:sz="0" w:space="0" w:color="auto"/>
          </w:divBdr>
        </w:div>
        <w:div w:id="1130784069">
          <w:marLeft w:val="720"/>
          <w:marRight w:val="0"/>
          <w:marTop w:val="0"/>
          <w:marBottom w:val="0"/>
          <w:divBdr>
            <w:top w:val="none" w:sz="0" w:space="0" w:color="auto"/>
            <w:left w:val="none" w:sz="0" w:space="0" w:color="auto"/>
            <w:bottom w:val="none" w:sz="0" w:space="0" w:color="auto"/>
            <w:right w:val="none" w:sz="0" w:space="0" w:color="auto"/>
          </w:divBdr>
        </w:div>
        <w:div w:id="661549806">
          <w:marLeft w:val="720"/>
          <w:marRight w:val="0"/>
          <w:marTop w:val="0"/>
          <w:marBottom w:val="0"/>
          <w:divBdr>
            <w:top w:val="none" w:sz="0" w:space="0" w:color="auto"/>
            <w:left w:val="none" w:sz="0" w:space="0" w:color="auto"/>
            <w:bottom w:val="none" w:sz="0" w:space="0" w:color="auto"/>
            <w:right w:val="none" w:sz="0" w:space="0" w:color="auto"/>
          </w:divBdr>
        </w:div>
      </w:divsChild>
    </w:div>
    <w:div w:id="1550799657">
      <w:bodyDiv w:val="1"/>
      <w:marLeft w:val="0"/>
      <w:marRight w:val="0"/>
      <w:marTop w:val="0"/>
      <w:marBottom w:val="0"/>
      <w:divBdr>
        <w:top w:val="none" w:sz="0" w:space="0" w:color="auto"/>
        <w:left w:val="none" w:sz="0" w:space="0" w:color="auto"/>
        <w:bottom w:val="none" w:sz="0" w:space="0" w:color="auto"/>
        <w:right w:val="none" w:sz="0" w:space="0" w:color="auto"/>
      </w:divBdr>
      <w:divsChild>
        <w:div w:id="1933856950">
          <w:marLeft w:val="446"/>
          <w:marRight w:val="0"/>
          <w:marTop w:val="0"/>
          <w:marBottom w:val="0"/>
          <w:divBdr>
            <w:top w:val="none" w:sz="0" w:space="0" w:color="auto"/>
            <w:left w:val="none" w:sz="0" w:space="0" w:color="auto"/>
            <w:bottom w:val="none" w:sz="0" w:space="0" w:color="auto"/>
            <w:right w:val="none" w:sz="0" w:space="0" w:color="auto"/>
          </w:divBdr>
        </w:div>
        <w:div w:id="806355673">
          <w:marLeft w:val="446"/>
          <w:marRight w:val="0"/>
          <w:marTop w:val="0"/>
          <w:marBottom w:val="0"/>
          <w:divBdr>
            <w:top w:val="none" w:sz="0" w:space="0" w:color="auto"/>
            <w:left w:val="none" w:sz="0" w:space="0" w:color="auto"/>
            <w:bottom w:val="none" w:sz="0" w:space="0" w:color="auto"/>
            <w:right w:val="none" w:sz="0" w:space="0" w:color="auto"/>
          </w:divBdr>
        </w:div>
        <w:div w:id="1451322391">
          <w:marLeft w:val="446"/>
          <w:marRight w:val="0"/>
          <w:marTop w:val="0"/>
          <w:marBottom w:val="0"/>
          <w:divBdr>
            <w:top w:val="none" w:sz="0" w:space="0" w:color="auto"/>
            <w:left w:val="none" w:sz="0" w:space="0" w:color="auto"/>
            <w:bottom w:val="none" w:sz="0" w:space="0" w:color="auto"/>
            <w:right w:val="none" w:sz="0" w:space="0" w:color="auto"/>
          </w:divBdr>
        </w:div>
      </w:divsChild>
    </w:div>
    <w:div w:id="1686204859">
      <w:bodyDiv w:val="1"/>
      <w:marLeft w:val="0"/>
      <w:marRight w:val="0"/>
      <w:marTop w:val="0"/>
      <w:marBottom w:val="0"/>
      <w:divBdr>
        <w:top w:val="none" w:sz="0" w:space="0" w:color="auto"/>
        <w:left w:val="none" w:sz="0" w:space="0" w:color="auto"/>
        <w:bottom w:val="none" w:sz="0" w:space="0" w:color="auto"/>
        <w:right w:val="none" w:sz="0" w:space="0" w:color="auto"/>
      </w:divBdr>
      <w:divsChild>
        <w:div w:id="67509236">
          <w:marLeft w:val="994"/>
          <w:marRight w:val="0"/>
          <w:marTop w:val="0"/>
          <w:marBottom w:val="120"/>
          <w:divBdr>
            <w:top w:val="none" w:sz="0" w:space="0" w:color="auto"/>
            <w:left w:val="none" w:sz="0" w:space="0" w:color="auto"/>
            <w:bottom w:val="none" w:sz="0" w:space="0" w:color="auto"/>
            <w:right w:val="none" w:sz="0" w:space="0" w:color="auto"/>
          </w:divBdr>
        </w:div>
      </w:divsChild>
    </w:div>
    <w:div w:id="1694453793">
      <w:bodyDiv w:val="1"/>
      <w:marLeft w:val="0"/>
      <w:marRight w:val="0"/>
      <w:marTop w:val="0"/>
      <w:marBottom w:val="0"/>
      <w:divBdr>
        <w:top w:val="none" w:sz="0" w:space="0" w:color="auto"/>
        <w:left w:val="none" w:sz="0" w:space="0" w:color="auto"/>
        <w:bottom w:val="none" w:sz="0" w:space="0" w:color="auto"/>
        <w:right w:val="none" w:sz="0" w:space="0" w:color="auto"/>
      </w:divBdr>
    </w:div>
    <w:div w:id="1728652401">
      <w:bodyDiv w:val="1"/>
      <w:marLeft w:val="0"/>
      <w:marRight w:val="0"/>
      <w:marTop w:val="0"/>
      <w:marBottom w:val="0"/>
      <w:divBdr>
        <w:top w:val="none" w:sz="0" w:space="0" w:color="auto"/>
        <w:left w:val="none" w:sz="0" w:space="0" w:color="auto"/>
        <w:bottom w:val="none" w:sz="0" w:space="0" w:color="auto"/>
        <w:right w:val="none" w:sz="0" w:space="0" w:color="auto"/>
      </w:divBdr>
      <w:divsChild>
        <w:div w:id="1060832713">
          <w:marLeft w:val="446"/>
          <w:marRight w:val="0"/>
          <w:marTop w:val="0"/>
          <w:marBottom w:val="0"/>
          <w:divBdr>
            <w:top w:val="none" w:sz="0" w:space="0" w:color="auto"/>
            <w:left w:val="none" w:sz="0" w:space="0" w:color="auto"/>
            <w:bottom w:val="none" w:sz="0" w:space="0" w:color="auto"/>
            <w:right w:val="none" w:sz="0" w:space="0" w:color="auto"/>
          </w:divBdr>
        </w:div>
      </w:divsChild>
    </w:div>
    <w:div w:id="1795370038">
      <w:bodyDiv w:val="1"/>
      <w:marLeft w:val="0"/>
      <w:marRight w:val="0"/>
      <w:marTop w:val="0"/>
      <w:marBottom w:val="0"/>
      <w:divBdr>
        <w:top w:val="none" w:sz="0" w:space="0" w:color="auto"/>
        <w:left w:val="none" w:sz="0" w:space="0" w:color="auto"/>
        <w:bottom w:val="none" w:sz="0" w:space="0" w:color="auto"/>
        <w:right w:val="none" w:sz="0" w:space="0" w:color="auto"/>
      </w:divBdr>
    </w:div>
    <w:div w:id="2000036017">
      <w:bodyDiv w:val="1"/>
      <w:marLeft w:val="0"/>
      <w:marRight w:val="0"/>
      <w:marTop w:val="0"/>
      <w:marBottom w:val="0"/>
      <w:divBdr>
        <w:top w:val="none" w:sz="0" w:space="0" w:color="auto"/>
        <w:left w:val="none" w:sz="0" w:space="0" w:color="auto"/>
        <w:bottom w:val="none" w:sz="0" w:space="0" w:color="auto"/>
        <w:right w:val="none" w:sz="0" w:space="0" w:color="auto"/>
      </w:divBdr>
      <w:divsChild>
        <w:div w:id="1770540584">
          <w:marLeft w:val="446"/>
          <w:marRight w:val="0"/>
          <w:marTop w:val="0"/>
          <w:marBottom w:val="0"/>
          <w:divBdr>
            <w:top w:val="none" w:sz="0" w:space="0" w:color="auto"/>
            <w:left w:val="none" w:sz="0" w:space="0" w:color="auto"/>
            <w:bottom w:val="none" w:sz="0" w:space="0" w:color="auto"/>
            <w:right w:val="none" w:sz="0" w:space="0" w:color="auto"/>
          </w:divBdr>
        </w:div>
      </w:divsChild>
    </w:div>
    <w:div w:id="2023164864">
      <w:bodyDiv w:val="1"/>
      <w:marLeft w:val="0"/>
      <w:marRight w:val="0"/>
      <w:marTop w:val="0"/>
      <w:marBottom w:val="0"/>
      <w:divBdr>
        <w:top w:val="none" w:sz="0" w:space="0" w:color="auto"/>
        <w:left w:val="none" w:sz="0" w:space="0" w:color="auto"/>
        <w:bottom w:val="none" w:sz="0" w:space="0" w:color="auto"/>
        <w:right w:val="none" w:sz="0" w:space="0" w:color="auto"/>
      </w:divBdr>
      <w:divsChild>
        <w:div w:id="118377148">
          <w:marLeft w:val="1166"/>
          <w:marRight w:val="0"/>
          <w:marTop w:val="0"/>
          <w:marBottom w:val="120"/>
          <w:divBdr>
            <w:top w:val="none" w:sz="0" w:space="0" w:color="auto"/>
            <w:left w:val="none" w:sz="0" w:space="0" w:color="auto"/>
            <w:bottom w:val="none" w:sz="0" w:space="0" w:color="auto"/>
            <w:right w:val="none" w:sz="0" w:space="0" w:color="auto"/>
          </w:divBdr>
        </w:div>
        <w:div w:id="434132897">
          <w:marLeft w:val="1166"/>
          <w:marRight w:val="0"/>
          <w:marTop w:val="0"/>
          <w:marBottom w:val="120"/>
          <w:divBdr>
            <w:top w:val="none" w:sz="0" w:space="0" w:color="auto"/>
            <w:left w:val="none" w:sz="0" w:space="0" w:color="auto"/>
            <w:bottom w:val="none" w:sz="0" w:space="0" w:color="auto"/>
            <w:right w:val="none" w:sz="0" w:space="0" w:color="auto"/>
          </w:divBdr>
        </w:div>
        <w:div w:id="1874225856">
          <w:marLeft w:val="1166"/>
          <w:marRight w:val="0"/>
          <w:marTop w:val="0"/>
          <w:marBottom w:val="120"/>
          <w:divBdr>
            <w:top w:val="none" w:sz="0" w:space="0" w:color="auto"/>
            <w:left w:val="none" w:sz="0" w:space="0" w:color="auto"/>
            <w:bottom w:val="none" w:sz="0" w:space="0" w:color="auto"/>
            <w:right w:val="none" w:sz="0" w:space="0" w:color="auto"/>
          </w:divBdr>
        </w:div>
        <w:div w:id="1637181694">
          <w:marLeft w:val="1166"/>
          <w:marRight w:val="0"/>
          <w:marTop w:val="0"/>
          <w:marBottom w:val="120"/>
          <w:divBdr>
            <w:top w:val="none" w:sz="0" w:space="0" w:color="auto"/>
            <w:left w:val="none" w:sz="0" w:space="0" w:color="auto"/>
            <w:bottom w:val="none" w:sz="0" w:space="0" w:color="auto"/>
            <w:right w:val="none" w:sz="0" w:space="0" w:color="auto"/>
          </w:divBdr>
        </w:div>
      </w:divsChild>
    </w:div>
    <w:div w:id="2062434705">
      <w:bodyDiv w:val="1"/>
      <w:marLeft w:val="0"/>
      <w:marRight w:val="0"/>
      <w:marTop w:val="0"/>
      <w:marBottom w:val="0"/>
      <w:divBdr>
        <w:top w:val="none" w:sz="0" w:space="0" w:color="auto"/>
        <w:left w:val="none" w:sz="0" w:space="0" w:color="auto"/>
        <w:bottom w:val="none" w:sz="0" w:space="0" w:color="auto"/>
        <w:right w:val="none" w:sz="0" w:space="0" w:color="auto"/>
      </w:divBdr>
    </w:div>
    <w:div w:id="211616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udgetlab.finances.gouv.fr/opera/connexion" TargetMode="External"/><Relationship Id="rId13" Type="http://schemas.openxmlformats.org/officeDocument/2006/relationships/hyperlink" Target="https://www.legifrance.gouv.fr/jorf/id/JORFTEXT000046026084" TargetMode="External"/><Relationship Id="rId18" Type="http://schemas.openxmlformats.org/officeDocument/2006/relationships/hyperlink" Target="mailto:operateurs.budget@finances.gouv.fr"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legifrance.gouv.fr/loda/id/JORFTEXT000035176889/2023-09-06/" TargetMode="External"/><Relationship Id="rId17" Type="http://schemas.openxmlformats.org/officeDocument/2006/relationships/hyperlink" Target="https://budgetplus.finances.gouv.fr/ng/app/questio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udgetplus.finances.gouv.fr/group/272"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budgetplus.finances.gouv.fr/group/272"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mailto:budget.lab@finances.gouv.f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budget.gouv.fr/reperes/operateurs_et_organismes_publics/articles/vademecum-2023-de-la-gestion-budgetaire-et"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Z:\Applications\ModelesOffice\ModelesWord\Production%20interne\Document%20Direction%20du%20Budget.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9F408-6A37-43C7-87FD-9C64CEA03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Direction du Budget</Template>
  <TotalTime>13</TotalTime>
  <Pages>13</Pages>
  <Words>3234</Words>
  <Characters>19432</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Company>M.E.F.I.</Company>
  <LinksUpToDate>false</LinksUpToDate>
  <CharactersWithSpaces>22621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Document Direction du Budget - Charte d'utilisation OPERA</dc:subject>
  <dc:creator>BOU-DOISNEAU Audrey</dc:creator>
  <cp:keywords/>
  <dc:description>Document Direction du Budget - Charte d'utilisation OPERA</dc:description>
  <cp:lastModifiedBy>BOU-DOISNEAU Audrey</cp:lastModifiedBy>
  <cp:revision>5</cp:revision>
  <cp:lastPrinted>1900-12-31T22:00:00Z</cp:lastPrinted>
  <dcterms:created xsi:type="dcterms:W3CDTF">2024-12-02T11:30:00Z</dcterms:created>
  <dcterms:modified xsi:type="dcterms:W3CDTF">2024-12-02T13:37:00Z</dcterms:modified>
</cp:coreProperties>
</file>